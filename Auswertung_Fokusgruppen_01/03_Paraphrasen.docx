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7992" w14:textId="4793C78F" w:rsidR="00EB614D" w:rsidRPr="00B07A9D" w:rsidRDefault="009413AA" w:rsidP="007B282B">
      <w:pPr>
        <w:pStyle w:val="Kopfzeile"/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t xml:space="preserve">Symptomtagebuch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p w14:paraId="720A4CBA" w14:textId="77777777" w:rsidR="007B282B" w:rsidRDefault="007B282B" w:rsidP="007B282B">
      <w:pPr>
        <w:pStyle w:val="Kopfzeile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484"/>
        <w:gridCol w:w="2790"/>
        <w:gridCol w:w="2740"/>
      </w:tblGrid>
      <w:tr w:rsidR="00213C50" w14:paraId="6C94E26E" w14:textId="77777777" w:rsidTr="00734D7C">
        <w:tc>
          <w:tcPr>
            <w:tcW w:w="990" w:type="dxa"/>
          </w:tcPr>
          <w:p w14:paraId="0E73CA43" w14:textId="2AF4D28F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0B233459" w14:textId="3530E328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Zeile</w:t>
            </w:r>
          </w:p>
        </w:tc>
        <w:tc>
          <w:tcPr>
            <w:tcW w:w="6484" w:type="dxa"/>
          </w:tcPr>
          <w:p w14:paraId="609C0329" w14:textId="03DE3266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790" w:type="dxa"/>
          </w:tcPr>
          <w:p w14:paraId="5C322B03" w14:textId="5BF3A765" w:rsidR="00213C50" w:rsidRPr="007B282B" w:rsidRDefault="00213C50">
            <w:pPr>
              <w:rPr>
                <w:b/>
                <w:bCs/>
              </w:rPr>
            </w:pPr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740" w:type="dxa"/>
          </w:tcPr>
          <w:p w14:paraId="0BA8FA3E" w14:textId="1E859665" w:rsidR="00213C50" w:rsidRPr="007B282B" w:rsidRDefault="00C41D4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7A7390" w14:paraId="054BFE3F" w14:textId="77777777" w:rsidTr="00734D7C">
        <w:tc>
          <w:tcPr>
            <w:tcW w:w="990" w:type="dxa"/>
          </w:tcPr>
          <w:p w14:paraId="26BF81DC" w14:textId="7AA9A154" w:rsidR="007A7390" w:rsidRDefault="009118E1">
            <w:r>
              <w:t>B6</w:t>
            </w:r>
          </w:p>
        </w:tc>
        <w:tc>
          <w:tcPr>
            <w:tcW w:w="1273" w:type="dxa"/>
          </w:tcPr>
          <w:p w14:paraId="1BE59DFB" w14:textId="1E444232" w:rsidR="007A7390" w:rsidRDefault="009118E1">
            <w:r>
              <w:t>110-114</w:t>
            </w:r>
          </w:p>
        </w:tc>
        <w:tc>
          <w:tcPr>
            <w:tcW w:w="6484" w:type="dxa"/>
          </w:tcPr>
          <w:p w14:paraId="52EA5D7B" w14:textId="3068523B" w:rsidR="007A7390" w:rsidRDefault="009118E1">
            <w:r>
              <w:t xml:space="preserve">Für </w:t>
            </w:r>
            <w:r w:rsidRPr="009118E1">
              <w:t xml:space="preserve">Menschen mit fortgeschrittenem Alter </w:t>
            </w:r>
            <w:r>
              <w:t xml:space="preserve">ist </w:t>
            </w:r>
            <w:r w:rsidRPr="009118E1">
              <w:t xml:space="preserve">sehr einfach. Es sei nicht überwältigend mit Möglichkeiten. </w:t>
            </w:r>
          </w:p>
        </w:tc>
        <w:tc>
          <w:tcPr>
            <w:tcW w:w="2790" w:type="dxa"/>
          </w:tcPr>
          <w:p w14:paraId="0411137A" w14:textId="5A7566C1" w:rsidR="007A7390" w:rsidRDefault="007A7390"/>
        </w:tc>
        <w:tc>
          <w:tcPr>
            <w:tcW w:w="2740" w:type="dxa"/>
            <w:vMerge w:val="restart"/>
          </w:tcPr>
          <w:p w14:paraId="1E24CFFE" w14:textId="40DC277E" w:rsidR="007A7390" w:rsidRDefault="007A7390" w:rsidP="00935E63"/>
        </w:tc>
      </w:tr>
      <w:tr w:rsidR="007A7390" w14:paraId="30BFF77C" w14:textId="77777777" w:rsidTr="00734D7C">
        <w:tc>
          <w:tcPr>
            <w:tcW w:w="990" w:type="dxa"/>
          </w:tcPr>
          <w:p w14:paraId="4F65687D" w14:textId="027A5F2B" w:rsidR="007A7390" w:rsidRDefault="009118E1">
            <w:r>
              <w:t>B7</w:t>
            </w:r>
          </w:p>
        </w:tc>
        <w:tc>
          <w:tcPr>
            <w:tcW w:w="1273" w:type="dxa"/>
          </w:tcPr>
          <w:p w14:paraId="006666B2" w14:textId="1E6FEF27" w:rsidR="007A7390" w:rsidRDefault="009118E1">
            <w:r>
              <w:t>116-118</w:t>
            </w:r>
          </w:p>
        </w:tc>
        <w:tc>
          <w:tcPr>
            <w:tcW w:w="6484" w:type="dxa"/>
          </w:tcPr>
          <w:p w14:paraId="737E61A0" w14:textId="58A2974B" w:rsidR="007A7390" w:rsidRDefault="00C710D0">
            <w:r>
              <w:t xml:space="preserve">Das </w:t>
            </w:r>
            <w:r w:rsidRPr="00C710D0">
              <w:t xml:space="preserve">Design </w:t>
            </w:r>
            <w:r w:rsidR="00F6780E">
              <w:t>ist schön. E</w:t>
            </w:r>
            <w:r w:rsidRPr="00C710D0">
              <w:t xml:space="preserve">s ist simpel, einfach gehalten und dennoch sehr übersichtlich. </w:t>
            </w:r>
            <w:r w:rsidR="00F6780E">
              <w:t xml:space="preserve">Die Grafik ist gut gemacht. Insgesamt positiver Eindruck. </w:t>
            </w:r>
          </w:p>
        </w:tc>
        <w:tc>
          <w:tcPr>
            <w:tcW w:w="2790" w:type="dxa"/>
          </w:tcPr>
          <w:p w14:paraId="52742259" w14:textId="07FCEB46" w:rsidR="007A7390" w:rsidRDefault="007A7390"/>
        </w:tc>
        <w:tc>
          <w:tcPr>
            <w:tcW w:w="2740" w:type="dxa"/>
            <w:vMerge/>
          </w:tcPr>
          <w:p w14:paraId="4C5695DC" w14:textId="082E6AD0" w:rsidR="007A7390" w:rsidRDefault="007A7390" w:rsidP="00734D7C"/>
        </w:tc>
      </w:tr>
      <w:tr w:rsidR="007A7390" w14:paraId="76E53AF4" w14:textId="77777777" w:rsidTr="00734D7C">
        <w:tc>
          <w:tcPr>
            <w:tcW w:w="990" w:type="dxa"/>
          </w:tcPr>
          <w:p w14:paraId="2125D738" w14:textId="2DC521B7" w:rsidR="007A7390" w:rsidRDefault="00135896">
            <w:r>
              <w:t>B6</w:t>
            </w:r>
          </w:p>
        </w:tc>
        <w:tc>
          <w:tcPr>
            <w:tcW w:w="1273" w:type="dxa"/>
          </w:tcPr>
          <w:p w14:paraId="43BE4002" w14:textId="3A2B8E7B" w:rsidR="007A7390" w:rsidRDefault="006F55A9">
            <w:r>
              <w:t>135-138</w:t>
            </w:r>
          </w:p>
        </w:tc>
        <w:tc>
          <w:tcPr>
            <w:tcW w:w="6484" w:type="dxa"/>
          </w:tcPr>
          <w:p w14:paraId="74AA5D32" w14:textId="40A82FAA" w:rsidR="007A7390" w:rsidRDefault="00F6780E">
            <w:r>
              <w:t>D</w:t>
            </w:r>
            <w:r w:rsidR="006F55A9" w:rsidRPr="006F55A9">
              <w:t>ie farbliche Hinterlegung zeig</w:t>
            </w:r>
            <w:r>
              <w:t>t</w:t>
            </w:r>
            <w:r w:rsidR="006F55A9" w:rsidRPr="006F55A9">
              <w:t xml:space="preserve">, wo es zu viel gibt und wo man hinschauen </w:t>
            </w:r>
            <w:proofErr w:type="spellStart"/>
            <w:r w:rsidR="006F55A9" w:rsidRPr="006F55A9">
              <w:t>soll</w:t>
            </w:r>
            <w:r>
              <w:t>te</w:t>
            </w:r>
            <w:r w:rsidR="006F55A9" w:rsidRPr="006F55A9">
              <w:t>e</w:t>
            </w:r>
            <w:proofErr w:type="spellEnd"/>
            <w:r w:rsidR="006F55A9" w:rsidRPr="006F55A9">
              <w:t xml:space="preserve">. </w:t>
            </w:r>
            <w:r w:rsidR="006F55A9">
              <w:t>E</w:t>
            </w:r>
            <w:r w:rsidR="006F55A9" w:rsidRPr="006F55A9">
              <w:t>s</w:t>
            </w:r>
            <w:r w:rsidR="006F55A9">
              <w:t xml:space="preserve"> sei</w:t>
            </w:r>
            <w:r w:rsidR="006F55A9" w:rsidRPr="006F55A9">
              <w:t xml:space="preserve"> ausreichend und es überfordere einen nicht.  </w:t>
            </w:r>
          </w:p>
        </w:tc>
        <w:tc>
          <w:tcPr>
            <w:tcW w:w="2790" w:type="dxa"/>
          </w:tcPr>
          <w:p w14:paraId="46C64A83" w14:textId="7907F202" w:rsidR="007A7390" w:rsidRDefault="007A7390"/>
        </w:tc>
        <w:tc>
          <w:tcPr>
            <w:tcW w:w="2740" w:type="dxa"/>
            <w:vMerge/>
          </w:tcPr>
          <w:p w14:paraId="40256D77" w14:textId="241B3932" w:rsidR="007A7390" w:rsidRDefault="007A7390" w:rsidP="00734D7C"/>
        </w:tc>
      </w:tr>
      <w:tr w:rsidR="006F55A9" w14:paraId="033A443C" w14:textId="77777777" w:rsidTr="00734D7C">
        <w:tc>
          <w:tcPr>
            <w:tcW w:w="990" w:type="dxa"/>
          </w:tcPr>
          <w:p w14:paraId="33FD2517" w14:textId="7260298B" w:rsidR="006F55A9" w:rsidRDefault="006F55A9">
            <w:r>
              <w:t>B7</w:t>
            </w:r>
          </w:p>
        </w:tc>
        <w:tc>
          <w:tcPr>
            <w:tcW w:w="1273" w:type="dxa"/>
          </w:tcPr>
          <w:p w14:paraId="1184C0CB" w14:textId="6DD787E6" w:rsidR="006F55A9" w:rsidRDefault="006F55A9">
            <w:r>
              <w:t>142-146</w:t>
            </w:r>
          </w:p>
        </w:tc>
        <w:tc>
          <w:tcPr>
            <w:tcW w:w="6484" w:type="dxa"/>
          </w:tcPr>
          <w:p w14:paraId="2CE4F2A1" w14:textId="4982B90A" w:rsidR="006F55A9" w:rsidRDefault="00F6780E">
            <w:r>
              <w:t xml:space="preserve">Der Aufbau ist schön und einfach. </w:t>
            </w:r>
          </w:p>
        </w:tc>
        <w:tc>
          <w:tcPr>
            <w:tcW w:w="2790" w:type="dxa"/>
          </w:tcPr>
          <w:p w14:paraId="663CDDE2" w14:textId="77777777" w:rsidR="006F55A9" w:rsidRDefault="006F55A9"/>
        </w:tc>
        <w:tc>
          <w:tcPr>
            <w:tcW w:w="2740" w:type="dxa"/>
          </w:tcPr>
          <w:p w14:paraId="4819074F" w14:textId="77777777" w:rsidR="006F55A9" w:rsidRDefault="006F55A9" w:rsidP="00734D7C"/>
        </w:tc>
      </w:tr>
    </w:tbl>
    <w:p w14:paraId="712B79BC" w14:textId="66C1E3B8" w:rsidR="009413AA" w:rsidRDefault="009413AA"/>
    <w:p w14:paraId="076C2198" w14:textId="77777777" w:rsidR="00734D7C" w:rsidRDefault="00734D7C"/>
    <w:p w14:paraId="34DE471E" w14:textId="7D204637" w:rsidR="003C54A3" w:rsidRPr="001A2EAC" w:rsidRDefault="001A2EAC">
      <w:r>
        <w:br w:type="page"/>
      </w:r>
      <w:r w:rsidR="009413AA" w:rsidRPr="00B07A9D">
        <w:rPr>
          <w:b/>
          <w:bCs/>
          <w:sz w:val="24"/>
          <w:szCs w:val="24"/>
        </w:rPr>
        <w:lastRenderedPageBreak/>
        <w:t xml:space="preserve">Medikation </w:t>
      </w:r>
      <w:proofErr w:type="spellStart"/>
      <w:r w:rsidR="00935E63">
        <w:rPr>
          <w:b/>
          <w:bCs/>
          <w:sz w:val="24"/>
          <w:szCs w:val="24"/>
        </w:rPr>
        <w:t>LPw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7B282B" w14:paraId="5FFD554B" w14:textId="77777777" w:rsidTr="00285A52">
        <w:tc>
          <w:tcPr>
            <w:tcW w:w="990" w:type="dxa"/>
          </w:tcPr>
          <w:p w14:paraId="79422C6E" w14:textId="5BE77310" w:rsidR="007B282B" w:rsidRDefault="007B282B" w:rsidP="007B282B">
            <w:r w:rsidRPr="007B282B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7AAF7995" w14:textId="59360D9E" w:rsidR="007B282B" w:rsidRDefault="007B282B" w:rsidP="007B282B">
            <w:r w:rsidRPr="007B282B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38D852A0" w14:textId="09B55A51" w:rsidR="007B282B" w:rsidRDefault="007B282B" w:rsidP="007B282B">
            <w:r w:rsidRPr="007B282B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E68396" w14:textId="0D5688D4" w:rsidR="007B282B" w:rsidRDefault="007B282B" w:rsidP="007B282B">
            <w:r w:rsidRPr="007B282B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F530BEC" w14:textId="390616BF" w:rsidR="007B282B" w:rsidRPr="00285A52" w:rsidRDefault="00285A52" w:rsidP="007B282B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Reduktion</w:t>
            </w:r>
          </w:p>
        </w:tc>
      </w:tr>
      <w:tr w:rsidR="00285A52" w14:paraId="2DE5CED6" w14:textId="77777777" w:rsidTr="00285A52">
        <w:tc>
          <w:tcPr>
            <w:tcW w:w="990" w:type="dxa"/>
          </w:tcPr>
          <w:p w14:paraId="14BE0221" w14:textId="34C992CD" w:rsidR="00285A52" w:rsidRDefault="00F6780E" w:rsidP="007B282B">
            <w:r>
              <w:t>B6</w:t>
            </w:r>
          </w:p>
        </w:tc>
        <w:tc>
          <w:tcPr>
            <w:tcW w:w="1273" w:type="dxa"/>
          </w:tcPr>
          <w:p w14:paraId="58646455" w14:textId="69D5B0AC" w:rsidR="00285A52" w:rsidRDefault="00F6780E" w:rsidP="007B282B">
            <w:r>
              <w:t>195-197</w:t>
            </w:r>
          </w:p>
        </w:tc>
        <w:tc>
          <w:tcPr>
            <w:tcW w:w="6302" w:type="dxa"/>
          </w:tcPr>
          <w:p w14:paraId="1E6A0180" w14:textId="17A031EF" w:rsidR="00285A52" w:rsidRDefault="00F6780E" w:rsidP="007B282B">
            <w:r>
              <w:t xml:space="preserve">Nutzt bereits einen Medikationsplan mit Erinnerungsfunktion, jedoch wird die Funktion als nervig empfunden und findet die Medikation hier passender. </w:t>
            </w:r>
          </w:p>
        </w:tc>
        <w:tc>
          <w:tcPr>
            <w:tcW w:w="2856" w:type="dxa"/>
          </w:tcPr>
          <w:p w14:paraId="63C83F33" w14:textId="1E2C58A8" w:rsidR="00285A52" w:rsidRDefault="00285A52" w:rsidP="007B282B"/>
        </w:tc>
        <w:tc>
          <w:tcPr>
            <w:tcW w:w="2856" w:type="dxa"/>
            <w:vMerge w:val="restart"/>
          </w:tcPr>
          <w:p w14:paraId="142D6E1B" w14:textId="34188BA8" w:rsidR="00E30040" w:rsidRDefault="00E30040" w:rsidP="00935E63">
            <w:pPr>
              <w:pStyle w:val="Listenabsatz"/>
            </w:pPr>
          </w:p>
        </w:tc>
      </w:tr>
      <w:tr w:rsidR="00285A52" w14:paraId="181E011F" w14:textId="77777777" w:rsidTr="00285A52">
        <w:tc>
          <w:tcPr>
            <w:tcW w:w="990" w:type="dxa"/>
          </w:tcPr>
          <w:p w14:paraId="643CB717" w14:textId="30B77908" w:rsidR="00285A52" w:rsidRDefault="00F6780E" w:rsidP="007B282B">
            <w:r>
              <w:t>B6</w:t>
            </w:r>
          </w:p>
        </w:tc>
        <w:tc>
          <w:tcPr>
            <w:tcW w:w="1273" w:type="dxa"/>
          </w:tcPr>
          <w:p w14:paraId="0848D4E9" w14:textId="5E2ED572" w:rsidR="00285A52" w:rsidRDefault="00F6780E" w:rsidP="007B282B">
            <w:r>
              <w:t>203-207</w:t>
            </w:r>
          </w:p>
        </w:tc>
        <w:tc>
          <w:tcPr>
            <w:tcW w:w="6302" w:type="dxa"/>
          </w:tcPr>
          <w:p w14:paraId="6D1CA32B" w14:textId="7EC603B8" w:rsidR="00285A52" w:rsidRDefault="00F6780E" w:rsidP="007B282B">
            <w:r>
              <w:t xml:space="preserve">In anderen </w:t>
            </w:r>
            <w:r w:rsidR="001A2EAC">
              <w:t>Apps,</w:t>
            </w:r>
            <w:r>
              <w:t xml:space="preserve"> die einen Medikationsplan anbieten </w:t>
            </w:r>
            <w:proofErr w:type="gramStart"/>
            <w:r>
              <w:t>muss</w:t>
            </w:r>
            <w:proofErr w:type="gramEnd"/>
            <w:r>
              <w:t xml:space="preserve"> die Einnahme von Medikamenten bestätigt werden. </w:t>
            </w:r>
          </w:p>
        </w:tc>
        <w:tc>
          <w:tcPr>
            <w:tcW w:w="2856" w:type="dxa"/>
          </w:tcPr>
          <w:p w14:paraId="7EAC8F1F" w14:textId="41E23587" w:rsidR="00285A52" w:rsidRDefault="00285A52" w:rsidP="007B282B"/>
        </w:tc>
        <w:tc>
          <w:tcPr>
            <w:tcW w:w="2856" w:type="dxa"/>
            <w:vMerge/>
          </w:tcPr>
          <w:p w14:paraId="3CFB84AF" w14:textId="77777777" w:rsidR="00285A52" w:rsidRDefault="00285A52" w:rsidP="007B282B"/>
        </w:tc>
      </w:tr>
      <w:tr w:rsidR="00F6780E" w14:paraId="23B00CE5" w14:textId="77777777" w:rsidTr="00285A52">
        <w:tc>
          <w:tcPr>
            <w:tcW w:w="990" w:type="dxa"/>
          </w:tcPr>
          <w:p w14:paraId="75E5A373" w14:textId="6B18AD10" w:rsidR="00F6780E" w:rsidRDefault="00F6780E" w:rsidP="007B282B">
            <w:r>
              <w:t>B6</w:t>
            </w:r>
          </w:p>
        </w:tc>
        <w:tc>
          <w:tcPr>
            <w:tcW w:w="1273" w:type="dxa"/>
          </w:tcPr>
          <w:p w14:paraId="05BC6EF0" w14:textId="4E8B0975" w:rsidR="00F6780E" w:rsidRDefault="00F6780E" w:rsidP="007B282B">
            <w:r>
              <w:t>226-229</w:t>
            </w:r>
          </w:p>
        </w:tc>
        <w:tc>
          <w:tcPr>
            <w:tcW w:w="6302" w:type="dxa"/>
          </w:tcPr>
          <w:p w14:paraId="28F89FEA" w14:textId="5869F318" w:rsidR="00F6780E" w:rsidRDefault="00F6780E" w:rsidP="007B282B">
            <w:r>
              <w:t xml:space="preserve">Die Medikamente werden in der anderen App in der Reihenfolge eingegeben und </w:t>
            </w:r>
            <w:r w:rsidR="001A2EAC">
              <w:t>eine Erinnerung erscheint, sobald das Medikament eingenommen werden muss. Wenn die Einnahme nicht bestätigt wurde, dann erscheint nochmals eine Erinnerung am Home-Screen.</w:t>
            </w:r>
          </w:p>
        </w:tc>
        <w:tc>
          <w:tcPr>
            <w:tcW w:w="2856" w:type="dxa"/>
          </w:tcPr>
          <w:p w14:paraId="651BACB9" w14:textId="77777777" w:rsidR="00F6780E" w:rsidRDefault="00F6780E" w:rsidP="007B282B"/>
        </w:tc>
        <w:tc>
          <w:tcPr>
            <w:tcW w:w="2856" w:type="dxa"/>
          </w:tcPr>
          <w:p w14:paraId="71BE1171" w14:textId="77777777" w:rsidR="00F6780E" w:rsidRDefault="00F6780E" w:rsidP="007B282B"/>
        </w:tc>
      </w:tr>
      <w:tr w:rsidR="001A2EAC" w14:paraId="584B41F3" w14:textId="77777777" w:rsidTr="00285A52">
        <w:tc>
          <w:tcPr>
            <w:tcW w:w="990" w:type="dxa"/>
          </w:tcPr>
          <w:p w14:paraId="46671B5F" w14:textId="303E49C0" w:rsidR="001A2EAC" w:rsidRDefault="001A2EAC" w:rsidP="007B282B">
            <w:r>
              <w:t>B6</w:t>
            </w:r>
          </w:p>
        </w:tc>
        <w:tc>
          <w:tcPr>
            <w:tcW w:w="1273" w:type="dxa"/>
          </w:tcPr>
          <w:p w14:paraId="7C91EBA4" w14:textId="411ECE40" w:rsidR="001A2EAC" w:rsidRDefault="001A2EAC" w:rsidP="007B282B">
            <w:r>
              <w:t>235-240</w:t>
            </w:r>
          </w:p>
        </w:tc>
        <w:tc>
          <w:tcPr>
            <w:tcW w:w="6302" w:type="dxa"/>
          </w:tcPr>
          <w:p w14:paraId="0509F482" w14:textId="69C3C282" w:rsidR="001A2EAC" w:rsidRDefault="001A2EAC" w:rsidP="007B282B">
            <w:r>
              <w:t xml:space="preserve">Braucht die Funktion der Erinnerung zu Einnahme von Medikamenten nicht. Es reicht die Eingabe von Medikament mit Uhrzeit und Datum. </w:t>
            </w:r>
          </w:p>
        </w:tc>
        <w:tc>
          <w:tcPr>
            <w:tcW w:w="2856" w:type="dxa"/>
          </w:tcPr>
          <w:p w14:paraId="69F5D180" w14:textId="77777777" w:rsidR="001A2EAC" w:rsidRDefault="001A2EAC" w:rsidP="007B282B"/>
        </w:tc>
        <w:tc>
          <w:tcPr>
            <w:tcW w:w="2856" w:type="dxa"/>
          </w:tcPr>
          <w:p w14:paraId="16731722" w14:textId="77777777" w:rsidR="001A2EAC" w:rsidRDefault="001A2EAC" w:rsidP="007B282B"/>
        </w:tc>
      </w:tr>
      <w:tr w:rsidR="001A2EAC" w14:paraId="0865BD2F" w14:textId="77777777" w:rsidTr="00285A52">
        <w:tc>
          <w:tcPr>
            <w:tcW w:w="990" w:type="dxa"/>
          </w:tcPr>
          <w:p w14:paraId="65525773" w14:textId="4D0499EA" w:rsidR="001A2EAC" w:rsidRDefault="001A2EAC" w:rsidP="007B282B">
            <w:r>
              <w:t>B7</w:t>
            </w:r>
          </w:p>
        </w:tc>
        <w:tc>
          <w:tcPr>
            <w:tcW w:w="1273" w:type="dxa"/>
          </w:tcPr>
          <w:p w14:paraId="22F1C05A" w14:textId="33CD8277" w:rsidR="001A2EAC" w:rsidRDefault="001A2EAC" w:rsidP="007B282B">
            <w:r>
              <w:t>269-273</w:t>
            </w:r>
          </w:p>
        </w:tc>
        <w:tc>
          <w:tcPr>
            <w:tcW w:w="6302" w:type="dxa"/>
          </w:tcPr>
          <w:p w14:paraId="2F6D13EA" w14:textId="3DEC108B" w:rsidR="001A2EAC" w:rsidRDefault="001A2EAC" w:rsidP="007B282B">
            <w:r>
              <w:t xml:space="preserve">Die Erinnerungsfunktion ist gut, da vor allem am Anfang die Einnahme zu den gleichen Zeiten schwerfällt. </w:t>
            </w:r>
          </w:p>
        </w:tc>
        <w:tc>
          <w:tcPr>
            <w:tcW w:w="2856" w:type="dxa"/>
          </w:tcPr>
          <w:p w14:paraId="06A1BBF9" w14:textId="77777777" w:rsidR="001A2EAC" w:rsidRDefault="001A2EAC" w:rsidP="007B282B"/>
        </w:tc>
        <w:tc>
          <w:tcPr>
            <w:tcW w:w="2856" w:type="dxa"/>
          </w:tcPr>
          <w:p w14:paraId="05B4E945" w14:textId="77777777" w:rsidR="001A2EAC" w:rsidRDefault="001A2EAC" w:rsidP="007B282B"/>
        </w:tc>
      </w:tr>
      <w:tr w:rsidR="001A2EAC" w14:paraId="4816A092" w14:textId="77777777" w:rsidTr="00285A52">
        <w:tc>
          <w:tcPr>
            <w:tcW w:w="990" w:type="dxa"/>
          </w:tcPr>
          <w:p w14:paraId="47661A91" w14:textId="4BB64222" w:rsidR="001A2EAC" w:rsidRDefault="001A2EAC" w:rsidP="007B282B">
            <w:r>
              <w:t>B7</w:t>
            </w:r>
          </w:p>
        </w:tc>
        <w:tc>
          <w:tcPr>
            <w:tcW w:w="1273" w:type="dxa"/>
          </w:tcPr>
          <w:p w14:paraId="331609D0" w14:textId="07FD97F4" w:rsidR="001A2EAC" w:rsidRDefault="001A2EAC" w:rsidP="007B282B">
            <w:r>
              <w:t>288</w:t>
            </w:r>
          </w:p>
        </w:tc>
        <w:tc>
          <w:tcPr>
            <w:tcW w:w="6302" w:type="dxa"/>
          </w:tcPr>
          <w:p w14:paraId="6F8341EF" w14:textId="09C465FD" w:rsidR="001A2EAC" w:rsidRDefault="001A2EAC" w:rsidP="007B282B">
            <w:r>
              <w:t xml:space="preserve">Findet es gut, dass die Erinnerungsfunktion diskret gestaltet wird. </w:t>
            </w:r>
          </w:p>
        </w:tc>
        <w:tc>
          <w:tcPr>
            <w:tcW w:w="2856" w:type="dxa"/>
          </w:tcPr>
          <w:p w14:paraId="198551B5" w14:textId="77777777" w:rsidR="001A2EAC" w:rsidRDefault="001A2EAC" w:rsidP="007B282B"/>
        </w:tc>
        <w:tc>
          <w:tcPr>
            <w:tcW w:w="2856" w:type="dxa"/>
          </w:tcPr>
          <w:p w14:paraId="2A9C452D" w14:textId="77777777" w:rsidR="001A2EAC" w:rsidRDefault="001A2EAC" w:rsidP="007B282B"/>
        </w:tc>
      </w:tr>
      <w:tr w:rsidR="001A2EAC" w14:paraId="03B3A1E0" w14:textId="77777777" w:rsidTr="00285A52">
        <w:tc>
          <w:tcPr>
            <w:tcW w:w="990" w:type="dxa"/>
          </w:tcPr>
          <w:p w14:paraId="30B6151A" w14:textId="7CEF45E4" w:rsidR="001A2EAC" w:rsidRDefault="001A2EAC" w:rsidP="007B282B">
            <w:r>
              <w:t>B7</w:t>
            </w:r>
          </w:p>
        </w:tc>
        <w:tc>
          <w:tcPr>
            <w:tcW w:w="1273" w:type="dxa"/>
          </w:tcPr>
          <w:p w14:paraId="54544F20" w14:textId="221851BB" w:rsidR="001A2EAC" w:rsidRDefault="001A2EAC" w:rsidP="007B282B">
            <w:r>
              <w:t>288-300</w:t>
            </w:r>
          </w:p>
        </w:tc>
        <w:tc>
          <w:tcPr>
            <w:tcW w:w="6302" w:type="dxa"/>
          </w:tcPr>
          <w:p w14:paraId="416C5FCF" w14:textId="61707EB7" w:rsidR="001A2EAC" w:rsidRDefault="001A2EAC" w:rsidP="007B282B">
            <w:proofErr w:type="gramStart"/>
            <w:r>
              <w:t>Funktion</w:t>
            </w:r>
            <w:proofErr w:type="gramEnd"/>
            <w:r>
              <w:t xml:space="preserve"> die beim Eintragen von Medikamenten erkennt, ob Unverträglichkeiten zwischen den Medikamenten bestehen. </w:t>
            </w:r>
          </w:p>
        </w:tc>
        <w:tc>
          <w:tcPr>
            <w:tcW w:w="2856" w:type="dxa"/>
          </w:tcPr>
          <w:p w14:paraId="75A4523A" w14:textId="77777777" w:rsidR="001A2EAC" w:rsidRDefault="001A2EAC" w:rsidP="007B282B"/>
        </w:tc>
        <w:tc>
          <w:tcPr>
            <w:tcW w:w="2856" w:type="dxa"/>
          </w:tcPr>
          <w:p w14:paraId="3BF36698" w14:textId="77777777" w:rsidR="001A2EAC" w:rsidRDefault="001A2EAC" w:rsidP="007B282B"/>
        </w:tc>
      </w:tr>
      <w:tr w:rsidR="001A2EAC" w14:paraId="0FA95825" w14:textId="77777777" w:rsidTr="00285A52">
        <w:tc>
          <w:tcPr>
            <w:tcW w:w="990" w:type="dxa"/>
          </w:tcPr>
          <w:p w14:paraId="799017EA" w14:textId="1F828C17" w:rsidR="001A2EAC" w:rsidRDefault="001A2EAC" w:rsidP="007B282B">
            <w:r>
              <w:t>B6</w:t>
            </w:r>
          </w:p>
        </w:tc>
        <w:tc>
          <w:tcPr>
            <w:tcW w:w="1273" w:type="dxa"/>
          </w:tcPr>
          <w:p w14:paraId="27F260E6" w14:textId="7A6D02FE" w:rsidR="001A2EAC" w:rsidRDefault="001A2EAC" w:rsidP="007B282B">
            <w:r>
              <w:t>306-307</w:t>
            </w:r>
          </w:p>
        </w:tc>
        <w:tc>
          <w:tcPr>
            <w:tcW w:w="6302" w:type="dxa"/>
          </w:tcPr>
          <w:p w14:paraId="187C18D2" w14:textId="6F20F4F0" w:rsidR="001A2EAC" w:rsidRDefault="001A2EAC" w:rsidP="007B282B">
            <w:r>
              <w:t xml:space="preserve">Findet die Funktion für die </w:t>
            </w:r>
            <w:proofErr w:type="spellStart"/>
            <w:r>
              <w:t>Veträglichkeit</w:t>
            </w:r>
            <w:proofErr w:type="spellEnd"/>
            <w:r>
              <w:t xml:space="preserve"> von Medikamenten wichtig. </w:t>
            </w:r>
          </w:p>
        </w:tc>
        <w:tc>
          <w:tcPr>
            <w:tcW w:w="2856" w:type="dxa"/>
          </w:tcPr>
          <w:p w14:paraId="6BD0EBC8" w14:textId="77777777" w:rsidR="001A2EAC" w:rsidRDefault="001A2EAC" w:rsidP="007B282B"/>
        </w:tc>
        <w:tc>
          <w:tcPr>
            <w:tcW w:w="2856" w:type="dxa"/>
          </w:tcPr>
          <w:p w14:paraId="48F23A09" w14:textId="77777777" w:rsidR="001A2EAC" w:rsidRDefault="001A2EAC" w:rsidP="007B282B"/>
        </w:tc>
      </w:tr>
    </w:tbl>
    <w:p w14:paraId="29F553A2" w14:textId="77777777" w:rsidR="00EB614D" w:rsidRDefault="00EB614D"/>
    <w:p w14:paraId="766BCCED" w14:textId="77777777" w:rsidR="00EB614D" w:rsidRDefault="00EB614D"/>
    <w:p w14:paraId="25375EE9" w14:textId="77777777" w:rsidR="003C54A3" w:rsidRDefault="003C54A3">
      <w:r>
        <w:br w:type="page"/>
      </w:r>
    </w:p>
    <w:p w14:paraId="5840D175" w14:textId="3FE84979" w:rsidR="003C54A3" w:rsidRPr="00B07A9D" w:rsidRDefault="003C54A3" w:rsidP="003C54A3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Chat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pPr w:leftFromText="141" w:rightFromText="141" w:horzAnchor="margin" w:tblpY="525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E47980" w:rsidRPr="00285A52" w14:paraId="2C69A9E0" w14:textId="77777777" w:rsidTr="00285A52">
        <w:tc>
          <w:tcPr>
            <w:tcW w:w="990" w:type="dxa"/>
          </w:tcPr>
          <w:p w14:paraId="417B19A7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2A93ED31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07FF3C42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65B76014" w14:textId="77777777" w:rsidR="00E47980" w:rsidRPr="00285A52" w:rsidRDefault="00E47980" w:rsidP="00E47980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46EDD0A2" w14:textId="02BC9216" w:rsidR="00E47980" w:rsidRPr="00285A52" w:rsidRDefault="00285A52" w:rsidP="00E47980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</w:p>
        </w:tc>
      </w:tr>
      <w:tr w:rsidR="0007216F" w14:paraId="7F04ACD1" w14:textId="77777777" w:rsidTr="00285A52">
        <w:tc>
          <w:tcPr>
            <w:tcW w:w="990" w:type="dxa"/>
          </w:tcPr>
          <w:p w14:paraId="4DE81207" w14:textId="7AE22D54" w:rsidR="0007216F" w:rsidRDefault="000F324D" w:rsidP="00E47980">
            <w:r>
              <w:t>B6</w:t>
            </w:r>
          </w:p>
        </w:tc>
        <w:tc>
          <w:tcPr>
            <w:tcW w:w="1273" w:type="dxa"/>
          </w:tcPr>
          <w:p w14:paraId="5B086404" w14:textId="478AD963" w:rsidR="0007216F" w:rsidRDefault="000F324D" w:rsidP="00E47980">
            <w:r>
              <w:t>368</w:t>
            </w:r>
          </w:p>
        </w:tc>
        <w:tc>
          <w:tcPr>
            <w:tcW w:w="6302" w:type="dxa"/>
          </w:tcPr>
          <w:p w14:paraId="6BF1E69C" w14:textId="7E7F0311" w:rsidR="0007216F" w:rsidRDefault="000F324D" w:rsidP="00E47980">
            <w:r>
              <w:t xml:space="preserve">Design passt </w:t>
            </w:r>
          </w:p>
        </w:tc>
        <w:tc>
          <w:tcPr>
            <w:tcW w:w="2856" w:type="dxa"/>
          </w:tcPr>
          <w:p w14:paraId="3A28E3DC" w14:textId="152DDBFD" w:rsidR="0007216F" w:rsidRDefault="0007216F" w:rsidP="00E47980"/>
        </w:tc>
        <w:tc>
          <w:tcPr>
            <w:tcW w:w="2856" w:type="dxa"/>
            <w:vMerge w:val="restart"/>
          </w:tcPr>
          <w:p w14:paraId="4DBA4C0F" w14:textId="24E7252C" w:rsidR="0007216F" w:rsidRDefault="0007216F" w:rsidP="00935E63"/>
        </w:tc>
      </w:tr>
      <w:tr w:rsidR="000F324D" w14:paraId="798EB55F" w14:textId="77777777" w:rsidTr="00285A52">
        <w:tc>
          <w:tcPr>
            <w:tcW w:w="990" w:type="dxa"/>
          </w:tcPr>
          <w:p w14:paraId="43CB32AA" w14:textId="17550C22" w:rsidR="000F324D" w:rsidRDefault="000F324D" w:rsidP="000F324D">
            <w:r>
              <w:t>B7</w:t>
            </w:r>
          </w:p>
        </w:tc>
        <w:tc>
          <w:tcPr>
            <w:tcW w:w="1273" w:type="dxa"/>
          </w:tcPr>
          <w:p w14:paraId="6563884F" w14:textId="34BF3B03" w:rsidR="000F324D" w:rsidRDefault="000F324D" w:rsidP="000F324D">
            <w:r>
              <w:t>413-416</w:t>
            </w:r>
          </w:p>
        </w:tc>
        <w:tc>
          <w:tcPr>
            <w:tcW w:w="6302" w:type="dxa"/>
          </w:tcPr>
          <w:p w14:paraId="367135C3" w14:textId="01E83A57" w:rsidR="000F324D" w:rsidRDefault="000F324D" w:rsidP="000F324D">
            <w:r>
              <w:t xml:space="preserve">Nachricht in der App, dass </w:t>
            </w:r>
            <w:proofErr w:type="gramStart"/>
            <w:r>
              <w:t>die Medikament</w:t>
            </w:r>
            <w:proofErr w:type="gramEnd"/>
            <w:r>
              <w:t xml:space="preserve"> zu einem Zeitpunkt abgeholt werden können</w:t>
            </w:r>
          </w:p>
        </w:tc>
        <w:tc>
          <w:tcPr>
            <w:tcW w:w="2856" w:type="dxa"/>
          </w:tcPr>
          <w:p w14:paraId="3028455E" w14:textId="1B5D2CD7" w:rsidR="000F324D" w:rsidRDefault="000F324D" w:rsidP="000F324D"/>
        </w:tc>
        <w:tc>
          <w:tcPr>
            <w:tcW w:w="2856" w:type="dxa"/>
            <w:vMerge/>
          </w:tcPr>
          <w:p w14:paraId="13FA0496" w14:textId="77777777" w:rsidR="000F324D" w:rsidRDefault="000F324D" w:rsidP="000F324D"/>
        </w:tc>
      </w:tr>
    </w:tbl>
    <w:p w14:paraId="7F467B9B" w14:textId="57719E81" w:rsidR="0007216F" w:rsidRDefault="0007216F"/>
    <w:p w14:paraId="1427D70C" w14:textId="2C7B618B" w:rsidR="0007216F" w:rsidRDefault="0007216F">
      <w:r>
        <w:br w:type="page"/>
      </w:r>
    </w:p>
    <w:p w14:paraId="7D05D5F3" w14:textId="306DC9DC" w:rsidR="009312FD" w:rsidRPr="00B07A9D" w:rsidRDefault="009312FD">
      <w:pPr>
        <w:rPr>
          <w:b/>
          <w:bCs/>
          <w:sz w:val="24"/>
          <w:szCs w:val="24"/>
        </w:rPr>
      </w:pPr>
      <w:r w:rsidRPr="00B07A9D">
        <w:rPr>
          <w:b/>
          <w:bCs/>
          <w:sz w:val="24"/>
          <w:szCs w:val="24"/>
        </w:rPr>
        <w:lastRenderedPageBreak/>
        <w:t xml:space="preserve">Videotelefonie </w:t>
      </w:r>
      <w:proofErr w:type="spellStart"/>
      <w:r w:rsidRPr="00B07A9D">
        <w:rPr>
          <w:b/>
          <w:bCs/>
          <w:sz w:val="24"/>
          <w:szCs w:val="24"/>
        </w:rPr>
        <w:t>LP</w:t>
      </w:r>
      <w:r w:rsidR="00935E63"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9312FD" w14:paraId="6642A73D" w14:textId="77777777" w:rsidTr="00467654">
        <w:tc>
          <w:tcPr>
            <w:tcW w:w="990" w:type="dxa"/>
          </w:tcPr>
          <w:p w14:paraId="7215E6C3" w14:textId="3E332F08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4D42C6AB" w14:textId="4CA01E05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15CC6378" w14:textId="35AC9709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5D10A1CC" w14:textId="392AF95B" w:rsidR="009312FD" w:rsidRPr="00285A52" w:rsidRDefault="009312FD" w:rsidP="009312FD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621BF995" w14:textId="4CF9827F" w:rsidR="009312FD" w:rsidRPr="00285A52" w:rsidRDefault="00285A52" w:rsidP="009312FD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="009312FD" w:rsidRPr="00285A52">
              <w:rPr>
                <w:b/>
                <w:bCs/>
              </w:rPr>
              <w:t xml:space="preserve"> </w:t>
            </w:r>
          </w:p>
        </w:tc>
      </w:tr>
      <w:tr w:rsidR="009312FD" w14:paraId="7F353B44" w14:textId="77777777" w:rsidTr="00467654">
        <w:tc>
          <w:tcPr>
            <w:tcW w:w="990" w:type="dxa"/>
          </w:tcPr>
          <w:p w14:paraId="2616AE65" w14:textId="5709A66A" w:rsidR="009312FD" w:rsidRDefault="000F324D" w:rsidP="009312FD">
            <w:r>
              <w:t>B6</w:t>
            </w:r>
          </w:p>
        </w:tc>
        <w:tc>
          <w:tcPr>
            <w:tcW w:w="1273" w:type="dxa"/>
          </w:tcPr>
          <w:p w14:paraId="4F2D2D5C" w14:textId="3054F202" w:rsidR="009312FD" w:rsidRDefault="000F324D" w:rsidP="009312FD">
            <w:r>
              <w:t>514</w:t>
            </w:r>
          </w:p>
        </w:tc>
        <w:tc>
          <w:tcPr>
            <w:tcW w:w="6302" w:type="dxa"/>
          </w:tcPr>
          <w:p w14:paraId="13320601" w14:textId="55BF9823" w:rsidR="009312FD" w:rsidRDefault="000F324D" w:rsidP="009312FD">
            <w:r>
              <w:t>Die Videotelefonie passt</w:t>
            </w:r>
          </w:p>
        </w:tc>
        <w:tc>
          <w:tcPr>
            <w:tcW w:w="2856" w:type="dxa"/>
          </w:tcPr>
          <w:p w14:paraId="011D1734" w14:textId="77777777" w:rsidR="009312FD" w:rsidRDefault="009312FD" w:rsidP="009312FD"/>
        </w:tc>
        <w:tc>
          <w:tcPr>
            <w:tcW w:w="2856" w:type="dxa"/>
          </w:tcPr>
          <w:p w14:paraId="540FDA44" w14:textId="77777777" w:rsidR="009312FD" w:rsidRDefault="009312FD" w:rsidP="009312FD"/>
        </w:tc>
      </w:tr>
      <w:tr w:rsidR="000F324D" w14:paraId="7BA045F9" w14:textId="77777777" w:rsidTr="00467654">
        <w:tc>
          <w:tcPr>
            <w:tcW w:w="990" w:type="dxa"/>
          </w:tcPr>
          <w:p w14:paraId="23B3106D" w14:textId="52650A1B" w:rsidR="000F324D" w:rsidRDefault="000F324D" w:rsidP="009312FD">
            <w:r>
              <w:t>B7</w:t>
            </w:r>
          </w:p>
        </w:tc>
        <w:tc>
          <w:tcPr>
            <w:tcW w:w="1273" w:type="dxa"/>
          </w:tcPr>
          <w:p w14:paraId="2789EAE8" w14:textId="52CD5791" w:rsidR="000F324D" w:rsidRDefault="000F324D" w:rsidP="009312FD">
            <w:r>
              <w:t>516</w:t>
            </w:r>
          </w:p>
        </w:tc>
        <w:tc>
          <w:tcPr>
            <w:tcW w:w="6302" w:type="dxa"/>
          </w:tcPr>
          <w:p w14:paraId="7105A0CB" w14:textId="5FD3B7B9" w:rsidR="000F324D" w:rsidRDefault="000F324D" w:rsidP="009312FD">
            <w:r>
              <w:t xml:space="preserve">Die Videotelefonie ist super einfach. </w:t>
            </w:r>
          </w:p>
        </w:tc>
        <w:tc>
          <w:tcPr>
            <w:tcW w:w="2856" w:type="dxa"/>
          </w:tcPr>
          <w:p w14:paraId="7FF675C4" w14:textId="77777777" w:rsidR="000F324D" w:rsidRDefault="000F324D" w:rsidP="009312FD"/>
        </w:tc>
        <w:tc>
          <w:tcPr>
            <w:tcW w:w="2856" w:type="dxa"/>
          </w:tcPr>
          <w:p w14:paraId="2D10E14E" w14:textId="77777777" w:rsidR="000F324D" w:rsidRDefault="000F324D" w:rsidP="009312FD"/>
        </w:tc>
      </w:tr>
    </w:tbl>
    <w:p w14:paraId="046CAA1C" w14:textId="77777777" w:rsidR="000F324D" w:rsidRDefault="000F324D" w:rsidP="000F324D">
      <w:pPr>
        <w:rPr>
          <w:b/>
          <w:bCs/>
          <w:sz w:val="24"/>
          <w:szCs w:val="24"/>
        </w:rPr>
      </w:pPr>
    </w:p>
    <w:p w14:paraId="2535FE55" w14:textId="13462100" w:rsidR="000F324D" w:rsidRPr="00B07A9D" w:rsidRDefault="000F324D" w:rsidP="000F32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Abschließende Diskussion</w:t>
      </w:r>
      <w:r w:rsidRPr="00B07A9D">
        <w:rPr>
          <w:b/>
          <w:bCs/>
          <w:sz w:val="24"/>
          <w:szCs w:val="24"/>
        </w:rPr>
        <w:t xml:space="preserve"> </w:t>
      </w:r>
      <w:proofErr w:type="spellStart"/>
      <w:r w:rsidRPr="00B07A9D">
        <w:rPr>
          <w:b/>
          <w:bCs/>
          <w:sz w:val="24"/>
          <w:szCs w:val="24"/>
        </w:rPr>
        <w:t>LP</w:t>
      </w:r>
      <w:r>
        <w:rPr>
          <w:b/>
          <w:bCs/>
          <w:sz w:val="24"/>
          <w:szCs w:val="24"/>
        </w:rPr>
        <w:t>w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90"/>
        <w:gridCol w:w="1273"/>
        <w:gridCol w:w="6302"/>
        <w:gridCol w:w="2856"/>
        <w:gridCol w:w="2856"/>
      </w:tblGrid>
      <w:tr w:rsidR="000F324D" w14:paraId="3EF0A319" w14:textId="77777777" w:rsidTr="00E76446">
        <w:tc>
          <w:tcPr>
            <w:tcW w:w="990" w:type="dxa"/>
          </w:tcPr>
          <w:p w14:paraId="236ACF4F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Proband</w:t>
            </w:r>
          </w:p>
        </w:tc>
        <w:tc>
          <w:tcPr>
            <w:tcW w:w="1273" w:type="dxa"/>
          </w:tcPr>
          <w:p w14:paraId="539FC7A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Zeile</w:t>
            </w:r>
          </w:p>
        </w:tc>
        <w:tc>
          <w:tcPr>
            <w:tcW w:w="6302" w:type="dxa"/>
          </w:tcPr>
          <w:p w14:paraId="33BBA6EA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Paraphrase</w:t>
            </w:r>
          </w:p>
        </w:tc>
        <w:tc>
          <w:tcPr>
            <w:tcW w:w="2856" w:type="dxa"/>
          </w:tcPr>
          <w:p w14:paraId="40FF36E6" w14:textId="77777777" w:rsidR="000F324D" w:rsidRPr="00285A52" w:rsidRDefault="000F324D" w:rsidP="00E76446">
            <w:pPr>
              <w:rPr>
                <w:b/>
                <w:bCs/>
              </w:rPr>
            </w:pPr>
            <w:r w:rsidRPr="00285A52">
              <w:rPr>
                <w:b/>
                <w:bCs/>
              </w:rPr>
              <w:t>Generalisierung</w:t>
            </w:r>
          </w:p>
        </w:tc>
        <w:tc>
          <w:tcPr>
            <w:tcW w:w="2856" w:type="dxa"/>
          </w:tcPr>
          <w:p w14:paraId="19E9F1DE" w14:textId="77777777" w:rsidR="000F324D" w:rsidRPr="00285A52" w:rsidRDefault="000F324D" w:rsidP="00E76446">
            <w:pPr>
              <w:rPr>
                <w:b/>
                <w:bCs/>
              </w:rPr>
            </w:pPr>
            <w:r>
              <w:rPr>
                <w:b/>
                <w:bCs/>
              </w:rPr>
              <w:t>Reduktion</w:t>
            </w:r>
            <w:r w:rsidRPr="00285A52">
              <w:rPr>
                <w:b/>
                <w:bCs/>
              </w:rPr>
              <w:t xml:space="preserve"> </w:t>
            </w:r>
          </w:p>
        </w:tc>
      </w:tr>
      <w:tr w:rsidR="000F324D" w14:paraId="37864627" w14:textId="77777777" w:rsidTr="00E76446">
        <w:tc>
          <w:tcPr>
            <w:tcW w:w="990" w:type="dxa"/>
          </w:tcPr>
          <w:p w14:paraId="30ADBA91" w14:textId="7D3877D0" w:rsidR="000F324D" w:rsidRDefault="000F324D" w:rsidP="00E76446">
            <w:r>
              <w:t>B6</w:t>
            </w:r>
          </w:p>
        </w:tc>
        <w:tc>
          <w:tcPr>
            <w:tcW w:w="1273" w:type="dxa"/>
          </w:tcPr>
          <w:p w14:paraId="13DB2744" w14:textId="76290807" w:rsidR="000F324D" w:rsidRDefault="000F324D" w:rsidP="00E76446">
            <w:r>
              <w:t>547-5</w:t>
            </w:r>
            <w:r w:rsidR="0000613C">
              <w:t>49</w:t>
            </w:r>
          </w:p>
        </w:tc>
        <w:tc>
          <w:tcPr>
            <w:tcW w:w="6302" w:type="dxa"/>
          </w:tcPr>
          <w:p w14:paraId="597E2655" w14:textId="180B6873" w:rsidR="000F324D" w:rsidRDefault="000F324D" w:rsidP="00E76446">
            <w:r>
              <w:t xml:space="preserve">Die App ist sehr spezifisch für HIV, andere Apps haben zusätzliche Funktionen. </w:t>
            </w:r>
          </w:p>
        </w:tc>
        <w:tc>
          <w:tcPr>
            <w:tcW w:w="2856" w:type="dxa"/>
          </w:tcPr>
          <w:p w14:paraId="5791616C" w14:textId="77777777" w:rsidR="000F324D" w:rsidRDefault="000F324D" w:rsidP="00E76446"/>
        </w:tc>
        <w:tc>
          <w:tcPr>
            <w:tcW w:w="2856" w:type="dxa"/>
          </w:tcPr>
          <w:p w14:paraId="7F533E34" w14:textId="77777777" w:rsidR="000F324D" w:rsidRDefault="000F324D" w:rsidP="00E76446"/>
        </w:tc>
      </w:tr>
      <w:tr w:rsidR="000F324D" w14:paraId="11DD1FF3" w14:textId="77777777" w:rsidTr="00E76446">
        <w:tc>
          <w:tcPr>
            <w:tcW w:w="990" w:type="dxa"/>
          </w:tcPr>
          <w:p w14:paraId="353E2A59" w14:textId="0BAA11E7" w:rsidR="000F324D" w:rsidRDefault="0000613C" w:rsidP="00E76446">
            <w:r>
              <w:t>B6</w:t>
            </w:r>
          </w:p>
        </w:tc>
        <w:tc>
          <w:tcPr>
            <w:tcW w:w="1273" w:type="dxa"/>
          </w:tcPr>
          <w:p w14:paraId="2CEB6C8E" w14:textId="7F1D2E4E" w:rsidR="000F324D" w:rsidRDefault="0000613C" w:rsidP="00E76446">
            <w:r>
              <w:t>549-551</w:t>
            </w:r>
          </w:p>
        </w:tc>
        <w:tc>
          <w:tcPr>
            <w:tcW w:w="6302" w:type="dxa"/>
          </w:tcPr>
          <w:p w14:paraId="5EB03D5B" w14:textId="3B601216" w:rsidR="000F324D" w:rsidRDefault="000F324D" w:rsidP="00E76446">
            <w:r>
              <w:t xml:space="preserve">In der App kann der Zustand der Menschen verfolgt werden und man kann erkennen, ob es gute oder schlechte Tage gegeben hat. Diese Funktion </w:t>
            </w:r>
            <w:r w:rsidR="0000613C">
              <w:t>wird als nützlich empfunden und findet die App insgesamt gut</w:t>
            </w:r>
          </w:p>
        </w:tc>
        <w:tc>
          <w:tcPr>
            <w:tcW w:w="2856" w:type="dxa"/>
          </w:tcPr>
          <w:p w14:paraId="2A2EA79F" w14:textId="77777777" w:rsidR="000F324D" w:rsidRDefault="000F324D" w:rsidP="00E76446"/>
        </w:tc>
        <w:tc>
          <w:tcPr>
            <w:tcW w:w="2856" w:type="dxa"/>
          </w:tcPr>
          <w:p w14:paraId="5AE15740" w14:textId="77777777" w:rsidR="000F324D" w:rsidRDefault="000F324D" w:rsidP="00E76446"/>
        </w:tc>
      </w:tr>
      <w:tr w:rsidR="0000613C" w14:paraId="7E51AC3C" w14:textId="77777777" w:rsidTr="00E76446">
        <w:tc>
          <w:tcPr>
            <w:tcW w:w="990" w:type="dxa"/>
          </w:tcPr>
          <w:p w14:paraId="326F7018" w14:textId="53ACB8B9" w:rsidR="0000613C" w:rsidRDefault="0000613C" w:rsidP="00E76446">
            <w:r>
              <w:t>B6</w:t>
            </w:r>
          </w:p>
        </w:tc>
        <w:tc>
          <w:tcPr>
            <w:tcW w:w="1273" w:type="dxa"/>
          </w:tcPr>
          <w:p w14:paraId="782C1584" w14:textId="27050A8E" w:rsidR="0000613C" w:rsidRDefault="0000613C" w:rsidP="00E76446">
            <w:r>
              <w:t>555-560</w:t>
            </w:r>
          </w:p>
        </w:tc>
        <w:tc>
          <w:tcPr>
            <w:tcW w:w="6302" w:type="dxa"/>
          </w:tcPr>
          <w:p w14:paraId="4E427020" w14:textId="28431B15" w:rsidR="0000613C" w:rsidRDefault="0000613C" w:rsidP="00E76446">
            <w:proofErr w:type="spellStart"/>
            <w:r>
              <w:t>Zusätliche</w:t>
            </w:r>
            <w:proofErr w:type="spellEnd"/>
            <w:r>
              <w:t xml:space="preserve"> Funktion die regelmäßig nach dem Befinden des Patienten fragt. </w:t>
            </w:r>
          </w:p>
        </w:tc>
        <w:tc>
          <w:tcPr>
            <w:tcW w:w="2856" w:type="dxa"/>
          </w:tcPr>
          <w:p w14:paraId="65D4492C" w14:textId="77777777" w:rsidR="0000613C" w:rsidRDefault="0000613C" w:rsidP="00E76446"/>
        </w:tc>
        <w:tc>
          <w:tcPr>
            <w:tcW w:w="2856" w:type="dxa"/>
          </w:tcPr>
          <w:p w14:paraId="1C081D1D" w14:textId="77777777" w:rsidR="0000613C" w:rsidRDefault="0000613C" w:rsidP="00E76446"/>
        </w:tc>
      </w:tr>
      <w:tr w:rsidR="0000613C" w14:paraId="7C1A9539" w14:textId="77777777" w:rsidTr="00E76446">
        <w:tc>
          <w:tcPr>
            <w:tcW w:w="990" w:type="dxa"/>
          </w:tcPr>
          <w:p w14:paraId="4A96D479" w14:textId="61533052" w:rsidR="0000613C" w:rsidRDefault="0000613C" w:rsidP="00E76446">
            <w:r>
              <w:t>B6</w:t>
            </w:r>
          </w:p>
        </w:tc>
        <w:tc>
          <w:tcPr>
            <w:tcW w:w="1273" w:type="dxa"/>
          </w:tcPr>
          <w:p w14:paraId="1761F6A8" w14:textId="74DDE948" w:rsidR="0000613C" w:rsidRDefault="0000613C" w:rsidP="00E76446">
            <w:r>
              <w:t>580</w:t>
            </w:r>
          </w:p>
        </w:tc>
        <w:tc>
          <w:tcPr>
            <w:tcW w:w="6302" w:type="dxa"/>
          </w:tcPr>
          <w:p w14:paraId="24405690" w14:textId="17793B1D" w:rsidR="0000613C" w:rsidRDefault="0000613C" w:rsidP="00E76446">
            <w:r>
              <w:t xml:space="preserve">Der Freitext beim Eintragen von Symptomen wird als positiv betrachtet. </w:t>
            </w:r>
          </w:p>
        </w:tc>
        <w:tc>
          <w:tcPr>
            <w:tcW w:w="2856" w:type="dxa"/>
          </w:tcPr>
          <w:p w14:paraId="53458962" w14:textId="77777777" w:rsidR="0000613C" w:rsidRDefault="0000613C" w:rsidP="00E76446"/>
        </w:tc>
        <w:tc>
          <w:tcPr>
            <w:tcW w:w="2856" w:type="dxa"/>
          </w:tcPr>
          <w:p w14:paraId="2DB461D9" w14:textId="77777777" w:rsidR="0000613C" w:rsidRDefault="0000613C" w:rsidP="00E76446"/>
        </w:tc>
      </w:tr>
      <w:tr w:rsidR="0000613C" w14:paraId="14BA290C" w14:textId="77777777" w:rsidTr="00E76446">
        <w:tc>
          <w:tcPr>
            <w:tcW w:w="990" w:type="dxa"/>
          </w:tcPr>
          <w:p w14:paraId="44E7D607" w14:textId="63753A84" w:rsidR="0000613C" w:rsidRDefault="0000613C" w:rsidP="00E76446">
            <w:r>
              <w:t>B6</w:t>
            </w:r>
          </w:p>
        </w:tc>
        <w:tc>
          <w:tcPr>
            <w:tcW w:w="1273" w:type="dxa"/>
          </w:tcPr>
          <w:p w14:paraId="0D0AA06A" w14:textId="27B98A8E" w:rsidR="0000613C" w:rsidRDefault="0000613C" w:rsidP="00E76446">
            <w:r>
              <w:t>584</w:t>
            </w:r>
          </w:p>
        </w:tc>
        <w:tc>
          <w:tcPr>
            <w:tcW w:w="6302" w:type="dxa"/>
          </w:tcPr>
          <w:p w14:paraId="6BB8C797" w14:textId="1D9557DC" w:rsidR="0000613C" w:rsidRDefault="0000613C" w:rsidP="00E76446">
            <w:r>
              <w:t>Findet die App okay</w:t>
            </w:r>
          </w:p>
        </w:tc>
        <w:tc>
          <w:tcPr>
            <w:tcW w:w="2856" w:type="dxa"/>
          </w:tcPr>
          <w:p w14:paraId="2ACDD7D4" w14:textId="77777777" w:rsidR="0000613C" w:rsidRDefault="0000613C" w:rsidP="00E76446"/>
        </w:tc>
        <w:tc>
          <w:tcPr>
            <w:tcW w:w="2856" w:type="dxa"/>
          </w:tcPr>
          <w:p w14:paraId="35DDB01D" w14:textId="77777777" w:rsidR="0000613C" w:rsidRDefault="0000613C" w:rsidP="00E76446"/>
        </w:tc>
      </w:tr>
      <w:tr w:rsidR="0000613C" w14:paraId="38361A1B" w14:textId="77777777" w:rsidTr="00E76446">
        <w:tc>
          <w:tcPr>
            <w:tcW w:w="990" w:type="dxa"/>
          </w:tcPr>
          <w:p w14:paraId="71A03929" w14:textId="6C6647CD" w:rsidR="0000613C" w:rsidRDefault="0000613C" w:rsidP="00E76446">
            <w:r>
              <w:t>B6</w:t>
            </w:r>
          </w:p>
        </w:tc>
        <w:tc>
          <w:tcPr>
            <w:tcW w:w="1273" w:type="dxa"/>
          </w:tcPr>
          <w:p w14:paraId="2ABDCC16" w14:textId="17982DDB" w:rsidR="0000613C" w:rsidRDefault="0000613C" w:rsidP="00E76446">
            <w:r>
              <w:t>588</w:t>
            </w:r>
          </w:p>
        </w:tc>
        <w:tc>
          <w:tcPr>
            <w:tcW w:w="6302" w:type="dxa"/>
          </w:tcPr>
          <w:p w14:paraId="4E4B3AF0" w14:textId="74B475D2" w:rsidR="0000613C" w:rsidRDefault="0000613C" w:rsidP="00E76446">
            <w:r>
              <w:t>Würde die App jetzt schon benutzen.</w:t>
            </w:r>
          </w:p>
        </w:tc>
        <w:tc>
          <w:tcPr>
            <w:tcW w:w="2856" w:type="dxa"/>
          </w:tcPr>
          <w:p w14:paraId="3720E5F3" w14:textId="77777777" w:rsidR="0000613C" w:rsidRDefault="0000613C" w:rsidP="00E76446"/>
        </w:tc>
        <w:tc>
          <w:tcPr>
            <w:tcW w:w="2856" w:type="dxa"/>
          </w:tcPr>
          <w:p w14:paraId="0422702D" w14:textId="77777777" w:rsidR="0000613C" w:rsidRDefault="0000613C" w:rsidP="00E76446"/>
        </w:tc>
      </w:tr>
      <w:tr w:rsidR="0000613C" w14:paraId="1280B781" w14:textId="77777777" w:rsidTr="00E76446">
        <w:tc>
          <w:tcPr>
            <w:tcW w:w="990" w:type="dxa"/>
          </w:tcPr>
          <w:p w14:paraId="74098287" w14:textId="4DD27561" w:rsidR="0000613C" w:rsidRDefault="0000613C" w:rsidP="00E76446">
            <w:r>
              <w:t>B6</w:t>
            </w:r>
          </w:p>
        </w:tc>
        <w:tc>
          <w:tcPr>
            <w:tcW w:w="1273" w:type="dxa"/>
          </w:tcPr>
          <w:p w14:paraId="2BE17745" w14:textId="33709B2C" w:rsidR="0000613C" w:rsidRDefault="0000613C" w:rsidP="00E76446">
            <w:r>
              <w:t>598-600</w:t>
            </w:r>
          </w:p>
        </w:tc>
        <w:tc>
          <w:tcPr>
            <w:tcW w:w="6302" w:type="dxa"/>
          </w:tcPr>
          <w:p w14:paraId="03A96038" w14:textId="39A45848" w:rsidR="0000613C" w:rsidRDefault="0000613C" w:rsidP="00E76446">
            <w:r>
              <w:t xml:space="preserve">Wünscht sich eine diskrete App, wo der Name HIV nicht auftritt. </w:t>
            </w:r>
          </w:p>
        </w:tc>
        <w:tc>
          <w:tcPr>
            <w:tcW w:w="2856" w:type="dxa"/>
          </w:tcPr>
          <w:p w14:paraId="13DD0922" w14:textId="77777777" w:rsidR="0000613C" w:rsidRDefault="0000613C" w:rsidP="00E76446"/>
        </w:tc>
        <w:tc>
          <w:tcPr>
            <w:tcW w:w="2856" w:type="dxa"/>
          </w:tcPr>
          <w:p w14:paraId="21B40717" w14:textId="77777777" w:rsidR="0000613C" w:rsidRDefault="0000613C" w:rsidP="00E76446"/>
        </w:tc>
      </w:tr>
      <w:tr w:rsidR="0000613C" w14:paraId="00C07441" w14:textId="77777777" w:rsidTr="00E76446">
        <w:tc>
          <w:tcPr>
            <w:tcW w:w="990" w:type="dxa"/>
          </w:tcPr>
          <w:p w14:paraId="1A329C17" w14:textId="7E973237" w:rsidR="0000613C" w:rsidRPr="0000613C" w:rsidRDefault="0000613C" w:rsidP="00E76446">
            <w:pPr>
              <w:rPr>
                <w:color w:val="FF0000"/>
              </w:rPr>
            </w:pPr>
            <w:r w:rsidRPr="0000613C">
              <w:rPr>
                <w:color w:val="FF0000"/>
              </w:rPr>
              <w:t>B6</w:t>
            </w:r>
          </w:p>
        </w:tc>
        <w:tc>
          <w:tcPr>
            <w:tcW w:w="1273" w:type="dxa"/>
          </w:tcPr>
          <w:p w14:paraId="229AD8C2" w14:textId="3D493B34" w:rsidR="0000613C" w:rsidRPr="0000613C" w:rsidRDefault="0000613C" w:rsidP="00E76446">
            <w:pPr>
              <w:rPr>
                <w:color w:val="FF0000"/>
              </w:rPr>
            </w:pPr>
            <w:r w:rsidRPr="0000613C">
              <w:rPr>
                <w:color w:val="FF0000"/>
              </w:rPr>
              <w:t>605-607</w:t>
            </w:r>
          </w:p>
        </w:tc>
        <w:tc>
          <w:tcPr>
            <w:tcW w:w="6302" w:type="dxa"/>
          </w:tcPr>
          <w:p w14:paraId="297A601A" w14:textId="3BC20D02" w:rsidR="0000613C" w:rsidRPr="0000613C" w:rsidRDefault="0000613C" w:rsidP="00E76446">
            <w:pPr>
              <w:rPr>
                <w:color w:val="FF0000"/>
              </w:rPr>
            </w:pPr>
            <w:r w:rsidRPr="0000613C">
              <w:rPr>
                <w:color w:val="FF0000"/>
              </w:rPr>
              <w:t xml:space="preserve">Die App bietet alle Funktionen an, was </w:t>
            </w:r>
          </w:p>
        </w:tc>
        <w:tc>
          <w:tcPr>
            <w:tcW w:w="2856" w:type="dxa"/>
          </w:tcPr>
          <w:p w14:paraId="56C59864" w14:textId="77777777" w:rsidR="0000613C" w:rsidRDefault="0000613C" w:rsidP="00E76446"/>
        </w:tc>
        <w:tc>
          <w:tcPr>
            <w:tcW w:w="2856" w:type="dxa"/>
          </w:tcPr>
          <w:p w14:paraId="75741116" w14:textId="77777777" w:rsidR="0000613C" w:rsidRDefault="0000613C" w:rsidP="00E76446"/>
        </w:tc>
      </w:tr>
    </w:tbl>
    <w:p w14:paraId="36BC5620" w14:textId="77777777" w:rsidR="009312FD" w:rsidRDefault="009312FD"/>
    <w:sectPr w:rsidR="009312FD" w:rsidSect="00066A4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9EF22" w14:textId="77777777" w:rsidR="00791E62" w:rsidRDefault="00791E62" w:rsidP="00066A4F">
      <w:pPr>
        <w:spacing w:after="0" w:line="240" w:lineRule="auto"/>
      </w:pPr>
      <w:r>
        <w:separator/>
      </w:r>
    </w:p>
  </w:endnote>
  <w:endnote w:type="continuationSeparator" w:id="0">
    <w:p w14:paraId="149EF055" w14:textId="77777777" w:rsidR="00791E62" w:rsidRDefault="00791E62" w:rsidP="0006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FAD03" w14:textId="77777777" w:rsidR="00791E62" w:rsidRDefault="00791E62" w:rsidP="00066A4F">
      <w:pPr>
        <w:spacing w:after="0" w:line="240" w:lineRule="auto"/>
      </w:pPr>
      <w:r>
        <w:separator/>
      </w:r>
    </w:p>
  </w:footnote>
  <w:footnote w:type="continuationSeparator" w:id="0">
    <w:p w14:paraId="787EAADC" w14:textId="77777777" w:rsidR="00791E62" w:rsidRDefault="00791E62" w:rsidP="0006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52829"/>
    <w:multiLevelType w:val="hybridMultilevel"/>
    <w:tmpl w:val="D076BDAA"/>
    <w:lvl w:ilvl="0" w:tplc="D66C63B0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C62E9"/>
    <w:multiLevelType w:val="hybridMultilevel"/>
    <w:tmpl w:val="8528DDBA"/>
    <w:lvl w:ilvl="0" w:tplc="F184133E">
      <w:start w:val="26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634043">
    <w:abstractNumId w:val="1"/>
  </w:num>
  <w:num w:numId="2" w16cid:durableId="76974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4F"/>
    <w:rsid w:val="0000613C"/>
    <w:rsid w:val="000114BB"/>
    <w:rsid w:val="00066A4F"/>
    <w:rsid w:val="0007216F"/>
    <w:rsid w:val="000B2226"/>
    <w:rsid w:val="000D7B8C"/>
    <w:rsid w:val="000F324D"/>
    <w:rsid w:val="000F5A47"/>
    <w:rsid w:val="00110F91"/>
    <w:rsid w:val="00135896"/>
    <w:rsid w:val="00192E59"/>
    <w:rsid w:val="001A2EAC"/>
    <w:rsid w:val="001B4AE6"/>
    <w:rsid w:val="00213C50"/>
    <w:rsid w:val="00285A52"/>
    <w:rsid w:val="00300030"/>
    <w:rsid w:val="00330AD9"/>
    <w:rsid w:val="003C54A3"/>
    <w:rsid w:val="003D50AE"/>
    <w:rsid w:val="003D5D51"/>
    <w:rsid w:val="004221BC"/>
    <w:rsid w:val="00467654"/>
    <w:rsid w:val="004811D7"/>
    <w:rsid w:val="004B41CB"/>
    <w:rsid w:val="00503296"/>
    <w:rsid w:val="006303A6"/>
    <w:rsid w:val="00687B58"/>
    <w:rsid w:val="006A02B6"/>
    <w:rsid w:val="006D61A5"/>
    <w:rsid w:val="006F55A9"/>
    <w:rsid w:val="0070566B"/>
    <w:rsid w:val="0071517F"/>
    <w:rsid w:val="00734D7C"/>
    <w:rsid w:val="00734F35"/>
    <w:rsid w:val="00740D38"/>
    <w:rsid w:val="00791E62"/>
    <w:rsid w:val="007A7390"/>
    <w:rsid w:val="007B2680"/>
    <w:rsid w:val="007B282B"/>
    <w:rsid w:val="007D0170"/>
    <w:rsid w:val="008F4A04"/>
    <w:rsid w:val="009118E1"/>
    <w:rsid w:val="009312FD"/>
    <w:rsid w:val="00935E63"/>
    <w:rsid w:val="009413AA"/>
    <w:rsid w:val="00952468"/>
    <w:rsid w:val="00A1013F"/>
    <w:rsid w:val="00B07A9D"/>
    <w:rsid w:val="00B30CAE"/>
    <w:rsid w:val="00B36B72"/>
    <w:rsid w:val="00B42EBE"/>
    <w:rsid w:val="00B71594"/>
    <w:rsid w:val="00B91AF2"/>
    <w:rsid w:val="00C169D3"/>
    <w:rsid w:val="00C41D4D"/>
    <w:rsid w:val="00C50CC8"/>
    <w:rsid w:val="00C710D0"/>
    <w:rsid w:val="00CA24BF"/>
    <w:rsid w:val="00D221BE"/>
    <w:rsid w:val="00D808F4"/>
    <w:rsid w:val="00DC5C46"/>
    <w:rsid w:val="00E052F5"/>
    <w:rsid w:val="00E30040"/>
    <w:rsid w:val="00E30E30"/>
    <w:rsid w:val="00E47980"/>
    <w:rsid w:val="00EB614D"/>
    <w:rsid w:val="00F550A0"/>
    <w:rsid w:val="00F6464A"/>
    <w:rsid w:val="00F6780E"/>
    <w:rsid w:val="00F94470"/>
    <w:rsid w:val="00FD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5BDA"/>
  <w15:chartTrackingRefBased/>
  <w15:docId w15:val="{CEF54021-74DA-49CD-9199-82518D5B1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66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6A4F"/>
  </w:style>
  <w:style w:type="paragraph" w:styleId="Fuzeile">
    <w:name w:val="footer"/>
    <w:basedOn w:val="Standard"/>
    <w:link w:val="FuzeileZchn"/>
    <w:uiPriority w:val="99"/>
    <w:unhideWhenUsed/>
    <w:rsid w:val="00066A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6A4F"/>
  </w:style>
  <w:style w:type="paragraph" w:styleId="Listenabsatz">
    <w:name w:val="List Paragraph"/>
    <w:basedOn w:val="Standard"/>
    <w:uiPriority w:val="34"/>
    <w:qFormat/>
    <w:rsid w:val="007A7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Hainz</dc:creator>
  <cp:keywords/>
  <dc:description/>
  <cp:lastModifiedBy>Cindy Hainz</cp:lastModifiedBy>
  <cp:revision>43</cp:revision>
  <dcterms:created xsi:type="dcterms:W3CDTF">2023-05-12T20:40:00Z</dcterms:created>
  <dcterms:modified xsi:type="dcterms:W3CDTF">2023-05-24T18:11:00Z</dcterms:modified>
</cp:coreProperties>
</file>