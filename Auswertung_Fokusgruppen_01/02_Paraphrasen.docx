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47992" w14:textId="3B9E4A4F" w:rsidR="00EB614D" w:rsidRPr="00B07A9D" w:rsidRDefault="009413AA" w:rsidP="007B282B">
      <w:pPr>
        <w:pStyle w:val="Kopfzeile"/>
        <w:rPr>
          <w:b/>
          <w:bCs/>
          <w:sz w:val="24"/>
          <w:szCs w:val="24"/>
        </w:rPr>
      </w:pPr>
      <w:r w:rsidRPr="00B07A9D">
        <w:rPr>
          <w:b/>
          <w:bCs/>
          <w:sz w:val="24"/>
          <w:szCs w:val="24"/>
        </w:rPr>
        <w:t xml:space="preserve">Symptomtagebuch </w:t>
      </w:r>
      <w:r w:rsidR="00330AD9" w:rsidRPr="00B07A9D">
        <w:rPr>
          <w:b/>
          <w:bCs/>
          <w:sz w:val="24"/>
          <w:szCs w:val="24"/>
        </w:rPr>
        <w:t>PrEP</w:t>
      </w:r>
      <w:r w:rsidR="003A28DB">
        <w:rPr>
          <w:b/>
          <w:bCs/>
          <w:sz w:val="24"/>
          <w:szCs w:val="24"/>
        </w:rPr>
        <w:t>-Nutzer</w:t>
      </w:r>
    </w:p>
    <w:p w14:paraId="720A4CBA" w14:textId="77777777" w:rsidR="007B282B" w:rsidRDefault="007B282B" w:rsidP="007B282B">
      <w:pPr>
        <w:pStyle w:val="Kopfzeile"/>
      </w:pPr>
    </w:p>
    <w:tbl>
      <w:tblPr>
        <w:tblStyle w:val="Tabellenraster"/>
        <w:tblW w:w="14879" w:type="dxa"/>
        <w:tblLook w:val="04A0" w:firstRow="1" w:lastRow="0" w:firstColumn="1" w:lastColumn="0" w:noHBand="0" w:noVBand="1"/>
      </w:tblPr>
      <w:tblGrid>
        <w:gridCol w:w="990"/>
        <w:gridCol w:w="1235"/>
        <w:gridCol w:w="6206"/>
        <w:gridCol w:w="2736"/>
        <w:gridCol w:w="3712"/>
      </w:tblGrid>
      <w:tr w:rsidR="00130AD7" w14:paraId="6C94E26E" w14:textId="77777777" w:rsidTr="00DB56A7">
        <w:tc>
          <w:tcPr>
            <w:tcW w:w="990" w:type="dxa"/>
          </w:tcPr>
          <w:p w14:paraId="0E73CA43" w14:textId="2AF4D28F" w:rsidR="00213C50" w:rsidRPr="007B282B" w:rsidRDefault="00213C50">
            <w:pPr>
              <w:rPr>
                <w:b/>
                <w:bCs/>
              </w:rPr>
            </w:pPr>
            <w:r w:rsidRPr="007B282B">
              <w:rPr>
                <w:b/>
                <w:bCs/>
              </w:rPr>
              <w:t>Proband</w:t>
            </w:r>
          </w:p>
        </w:tc>
        <w:tc>
          <w:tcPr>
            <w:tcW w:w="1235" w:type="dxa"/>
          </w:tcPr>
          <w:p w14:paraId="0B233459" w14:textId="3530E328" w:rsidR="00213C50" w:rsidRPr="007B282B" w:rsidRDefault="00213C50">
            <w:pPr>
              <w:rPr>
                <w:b/>
                <w:bCs/>
              </w:rPr>
            </w:pPr>
            <w:r w:rsidRPr="007B282B">
              <w:rPr>
                <w:b/>
                <w:bCs/>
              </w:rPr>
              <w:t>Zeile</w:t>
            </w:r>
          </w:p>
        </w:tc>
        <w:tc>
          <w:tcPr>
            <w:tcW w:w="6206" w:type="dxa"/>
          </w:tcPr>
          <w:p w14:paraId="609C0329" w14:textId="03DE3266" w:rsidR="00213C50" w:rsidRPr="007B282B" w:rsidRDefault="00213C50">
            <w:pPr>
              <w:rPr>
                <w:b/>
                <w:bCs/>
              </w:rPr>
            </w:pPr>
            <w:r w:rsidRPr="007B282B">
              <w:rPr>
                <w:b/>
                <w:bCs/>
              </w:rPr>
              <w:t>Paraphrase</w:t>
            </w:r>
          </w:p>
        </w:tc>
        <w:tc>
          <w:tcPr>
            <w:tcW w:w="2736" w:type="dxa"/>
          </w:tcPr>
          <w:p w14:paraId="5C322B03" w14:textId="5BF3A765" w:rsidR="00213C50" w:rsidRPr="007B282B" w:rsidRDefault="00213C50">
            <w:pPr>
              <w:rPr>
                <w:b/>
                <w:bCs/>
              </w:rPr>
            </w:pPr>
            <w:r w:rsidRPr="007B282B">
              <w:rPr>
                <w:b/>
                <w:bCs/>
              </w:rPr>
              <w:t>Generalisierung</w:t>
            </w:r>
          </w:p>
        </w:tc>
        <w:tc>
          <w:tcPr>
            <w:tcW w:w="3712" w:type="dxa"/>
          </w:tcPr>
          <w:p w14:paraId="0BA8FA3E" w14:textId="1E859665" w:rsidR="00213C50" w:rsidRPr="007B282B" w:rsidRDefault="00C41D4D">
            <w:pPr>
              <w:rPr>
                <w:b/>
                <w:bCs/>
              </w:rPr>
            </w:pPr>
            <w:r>
              <w:rPr>
                <w:b/>
                <w:bCs/>
              </w:rPr>
              <w:t>Reduktion</w:t>
            </w:r>
          </w:p>
        </w:tc>
      </w:tr>
      <w:tr w:rsidR="00130AD7" w14:paraId="054BFE3F" w14:textId="77777777" w:rsidTr="00DB56A7">
        <w:tc>
          <w:tcPr>
            <w:tcW w:w="990" w:type="dxa"/>
          </w:tcPr>
          <w:p w14:paraId="26BF81DC" w14:textId="7148EAEB" w:rsidR="007A7390" w:rsidRDefault="007A7390">
            <w:r>
              <w:t>B3</w:t>
            </w:r>
          </w:p>
        </w:tc>
        <w:tc>
          <w:tcPr>
            <w:tcW w:w="1235" w:type="dxa"/>
          </w:tcPr>
          <w:p w14:paraId="1BE59DFB" w14:textId="69443623" w:rsidR="007A7390" w:rsidRDefault="007A7390">
            <w:r>
              <w:t>138</w:t>
            </w:r>
          </w:p>
        </w:tc>
        <w:tc>
          <w:tcPr>
            <w:tcW w:w="6206" w:type="dxa"/>
          </w:tcPr>
          <w:p w14:paraId="52EA5D7B" w14:textId="21612188" w:rsidR="007A7390" w:rsidRDefault="007A7390">
            <w:r>
              <w:t xml:space="preserve">Die Aufteilung </w:t>
            </w:r>
            <w:r w:rsidR="00470261">
              <w:t>ist s</w:t>
            </w:r>
            <w:r>
              <w:t>ehr gut</w:t>
            </w:r>
            <w:r w:rsidR="00470261">
              <w:t>.</w:t>
            </w:r>
          </w:p>
        </w:tc>
        <w:tc>
          <w:tcPr>
            <w:tcW w:w="2736" w:type="dxa"/>
          </w:tcPr>
          <w:p w14:paraId="0411137A" w14:textId="6B249694" w:rsidR="007A7390" w:rsidRDefault="00470261">
            <w:r>
              <w:t xml:space="preserve">Gute </w:t>
            </w:r>
            <w:r w:rsidR="007A7390">
              <w:t xml:space="preserve">Aufteilung </w:t>
            </w:r>
          </w:p>
        </w:tc>
        <w:tc>
          <w:tcPr>
            <w:tcW w:w="3712" w:type="dxa"/>
            <w:vMerge w:val="restart"/>
          </w:tcPr>
          <w:p w14:paraId="101D334C" w14:textId="53855EFB" w:rsidR="007258E7" w:rsidRDefault="007258E7" w:rsidP="007258E7">
            <w:r>
              <w:t>K</w:t>
            </w:r>
            <w:r w:rsidR="00B0456B">
              <w:t>1</w:t>
            </w:r>
            <w:r>
              <w:t xml:space="preserve"> Design: </w:t>
            </w:r>
          </w:p>
          <w:p w14:paraId="42CED609" w14:textId="3A172BF5" w:rsidR="00B64822" w:rsidRDefault="007258E7" w:rsidP="00AA746C">
            <w:pPr>
              <w:pStyle w:val="Listenabsatz"/>
              <w:numPr>
                <w:ilvl w:val="0"/>
                <w:numId w:val="4"/>
              </w:numPr>
            </w:pPr>
            <w:r>
              <w:t>Datum- und Kalenderwochenanzeige hinzufügen</w:t>
            </w:r>
          </w:p>
          <w:p w14:paraId="6D8AA1C8" w14:textId="7BFA2885" w:rsidR="00B0456B" w:rsidRDefault="00B0456B" w:rsidP="00B0456B">
            <w:pPr>
              <w:pStyle w:val="Listenabsatz"/>
              <w:numPr>
                <w:ilvl w:val="0"/>
                <w:numId w:val="4"/>
              </w:numPr>
            </w:pPr>
            <w:r>
              <w:t>verständlich/ nachvollziehbar</w:t>
            </w:r>
          </w:p>
          <w:p w14:paraId="7A6D636C" w14:textId="77777777" w:rsidR="00B0456B" w:rsidRDefault="00B0456B" w:rsidP="00B0456B">
            <w:pPr>
              <w:pStyle w:val="Listenabsatz"/>
              <w:numPr>
                <w:ilvl w:val="0"/>
                <w:numId w:val="4"/>
              </w:numPr>
            </w:pPr>
            <w:r>
              <w:t>Gute Aufteilung</w:t>
            </w:r>
          </w:p>
          <w:p w14:paraId="55626B58" w14:textId="77777777" w:rsidR="007258E7" w:rsidDel="00B64822" w:rsidRDefault="007258E7" w:rsidP="007258E7">
            <w:pPr>
              <w:rPr>
                <w:del w:id="0" w:author="Cindy Hainz" w:date="2023-05-27T11:42:00Z"/>
              </w:rPr>
            </w:pPr>
          </w:p>
          <w:p w14:paraId="7CF77E87" w14:textId="04FF0560" w:rsidR="002659B5" w:rsidRDefault="007258E7" w:rsidP="007258E7">
            <w:r>
              <w:t>K</w:t>
            </w:r>
            <w:r w:rsidR="00B0456B">
              <w:t>2</w:t>
            </w:r>
            <w:r>
              <w:t xml:space="preserve"> </w:t>
            </w:r>
            <w:r w:rsidR="00FC15E4">
              <w:t>Anpassung der Funktionen:</w:t>
            </w:r>
          </w:p>
          <w:p w14:paraId="59116655" w14:textId="77777777" w:rsidR="002659B5" w:rsidRDefault="002659B5" w:rsidP="002659B5">
            <w:pPr>
              <w:pStyle w:val="Listenabsatz"/>
              <w:numPr>
                <w:ilvl w:val="0"/>
                <w:numId w:val="4"/>
              </w:numPr>
            </w:pPr>
            <w:r>
              <w:t xml:space="preserve">Rückmeldung bei Symptomeintrag </w:t>
            </w:r>
          </w:p>
          <w:p w14:paraId="337C9DC2" w14:textId="77777777" w:rsidR="00FC15E4" w:rsidRDefault="002659B5" w:rsidP="00FC15E4">
            <w:pPr>
              <w:pStyle w:val="Listenabsatz"/>
              <w:numPr>
                <w:ilvl w:val="0"/>
                <w:numId w:val="4"/>
              </w:numPr>
            </w:pPr>
            <w:r>
              <w:t>„Passwort vergessen“ Button hinzufügen</w:t>
            </w:r>
          </w:p>
          <w:p w14:paraId="15FB3C4A" w14:textId="5AF2E65E" w:rsidR="002659B5" w:rsidRDefault="002659B5" w:rsidP="00FC15E4">
            <w:pPr>
              <w:pStyle w:val="Listenabsatz"/>
              <w:numPr>
                <w:ilvl w:val="0"/>
                <w:numId w:val="4"/>
              </w:numPr>
            </w:pPr>
            <w:r>
              <w:t>Unnötige Bestätigung der Löschung</w:t>
            </w:r>
          </w:p>
          <w:p w14:paraId="6B3B02EC" w14:textId="2A3BD8F0" w:rsidR="007258E7" w:rsidRDefault="00B0456B" w:rsidP="007258E7">
            <w:r>
              <w:t xml:space="preserve"> </w:t>
            </w:r>
          </w:p>
          <w:p w14:paraId="51EC0AE6" w14:textId="40F9A329" w:rsidR="007258E7" w:rsidRDefault="007258E7" w:rsidP="007258E7">
            <w:r>
              <w:t>K</w:t>
            </w:r>
            <w:r w:rsidR="00FC15E4">
              <w:t>3</w:t>
            </w:r>
            <w:r>
              <w:t xml:space="preserve"> </w:t>
            </w:r>
            <w:r w:rsidR="00B0456B">
              <w:t>Nutzung</w:t>
            </w:r>
            <w:r>
              <w:t xml:space="preserve">: </w:t>
            </w:r>
          </w:p>
          <w:p w14:paraId="676AFA6F" w14:textId="149130B5" w:rsidR="007258E7" w:rsidRDefault="007258E7" w:rsidP="00B0456B">
            <w:pPr>
              <w:pStyle w:val="Listenabsatz"/>
              <w:numPr>
                <w:ilvl w:val="0"/>
                <w:numId w:val="4"/>
              </w:numPr>
            </w:pPr>
            <w:r>
              <w:t>keine Notwendigkeit</w:t>
            </w:r>
          </w:p>
          <w:p w14:paraId="5E40E81D" w14:textId="3D1759A1" w:rsidR="007258E7" w:rsidRDefault="007258E7" w:rsidP="00B0456B">
            <w:pPr>
              <w:pStyle w:val="Listenabsatz"/>
              <w:numPr>
                <w:ilvl w:val="0"/>
                <w:numId w:val="4"/>
              </w:numPr>
              <w:spacing w:line="256" w:lineRule="auto"/>
            </w:pPr>
            <w:r>
              <w:t xml:space="preserve">Symptomtagebuch sinnvoll in Anfangsphase </w:t>
            </w:r>
          </w:p>
          <w:p w14:paraId="6821B538" w14:textId="05EDDDD9" w:rsidR="009F5FD4" w:rsidRDefault="009F5FD4" w:rsidP="009F5FD4"/>
          <w:p w14:paraId="66C69074" w14:textId="302CA9B4" w:rsidR="00130AD7" w:rsidRDefault="00130AD7" w:rsidP="009F5FD4">
            <w:r>
              <w:t>K</w:t>
            </w:r>
            <w:r w:rsidR="00FC15E4">
              <w:t>4</w:t>
            </w:r>
            <w:r>
              <w:t xml:space="preserve"> Datenintegrität: </w:t>
            </w:r>
          </w:p>
          <w:p w14:paraId="5F2A0573" w14:textId="7EB48197" w:rsidR="009F5FD4" w:rsidRDefault="009F5FD4" w:rsidP="00B0456B">
            <w:pPr>
              <w:pStyle w:val="Listenabsatz"/>
              <w:numPr>
                <w:ilvl w:val="0"/>
                <w:numId w:val="4"/>
              </w:numPr>
            </w:pPr>
            <w:r>
              <w:t xml:space="preserve">Probleme beim </w:t>
            </w:r>
            <w:r w:rsidR="00AE003B">
              <w:t xml:space="preserve">nachträglichen </w:t>
            </w:r>
            <w:r>
              <w:t>Ändern von Symptomen wegen Datenverfälschung</w:t>
            </w:r>
          </w:p>
          <w:p w14:paraId="1E24CFFE" w14:textId="02FCE7F3" w:rsidR="007A7390" w:rsidRDefault="007A7390" w:rsidP="007258E7"/>
        </w:tc>
      </w:tr>
      <w:tr w:rsidR="00130AD7" w14:paraId="30BFF77C" w14:textId="77777777" w:rsidTr="00DB56A7">
        <w:tc>
          <w:tcPr>
            <w:tcW w:w="990" w:type="dxa"/>
          </w:tcPr>
          <w:p w14:paraId="4F65687D" w14:textId="7FDB5944" w:rsidR="007A7390" w:rsidRDefault="007A7390">
            <w:r>
              <w:t>B3</w:t>
            </w:r>
          </w:p>
        </w:tc>
        <w:tc>
          <w:tcPr>
            <w:tcW w:w="1235" w:type="dxa"/>
          </w:tcPr>
          <w:p w14:paraId="006666B2" w14:textId="7BFBC12F" w:rsidR="007A7390" w:rsidRDefault="007A7390">
            <w:r>
              <w:t>139</w:t>
            </w:r>
          </w:p>
        </w:tc>
        <w:tc>
          <w:tcPr>
            <w:tcW w:w="6206" w:type="dxa"/>
          </w:tcPr>
          <w:p w14:paraId="737E61A0" w14:textId="2E0B11E5" w:rsidR="007A7390" w:rsidRDefault="007A7390">
            <w:r>
              <w:t>Große Buttons und leicht verständlich.</w:t>
            </w:r>
          </w:p>
        </w:tc>
        <w:tc>
          <w:tcPr>
            <w:tcW w:w="2736" w:type="dxa"/>
          </w:tcPr>
          <w:p w14:paraId="52742259" w14:textId="33A01AA0" w:rsidR="007A7390" w:rsidRDefault="007A7390">
            <w:r>
              <w:t xml:space="preserve">Design ist </w:t>
            </w:r>
            <w:r w:rsidR="00A92F7C">
              <w:t>verständlich / nachvollziehbar</w:t>
            </w:r>
          </w:p>
        </w:tc>
        <w:tc>
          <w:tcPr>
            <w:tcW w:w="3712" w:type="dxa"/>
            <w:vMerge/>
          </w:tcPr>
          <w:p w14:paraId="4C5695DC" w14:textId="082E6AD0" w:rsidR="007A7390" w:rsidRDefault="007A7390" w:rsidP="00734D7C"/>
        </w:tc>
      </w:tr>
      <w:tr w:rsidR="00130AD7" w14:paraId="76E53AF4" w14:textId="77777777" w:rsidTr="00DB56A7">
        <w:tc>
          <w:tcPr>
            <w:tcW w:w="990" w:type="dxa"/>
          </w:tcPr>
          <w:p w14:paraId="2125D738" w14:textId="2102ABED" w:rsidR="007A7390" w:rsidRDefault="007A7390">
            <w:r>
              <w:t>B3</w:t>
            </w:r>
          </w:p>
        </w:tc>
        <w:tc>
          <w:tcPr>
            <w:tcW w:w="1235" w:type="dxa"/>
          </w:tcPr>
          <w:p w14:paraId="43BE4002" w14:textId="4EF21B31" w:rsidR="007A7390" w:rsidRDefault="007A7390">
            <w:r>
              <w:t>140-143</w:t>
            </w:r>
          </w:p>
        </w:tc>
        <w:tc>
          <w:tcPr>
            <w:tcW w:w="6206" w:type="dxa"/>
          </w:tcPr>
          <w:p w14:paraId="74AA5D32" w14:textId="7BC5E671" w:rsidR="007A7390" w:rsidRDefault="007A7390">
            <w:r>
              <w:t>Das Datum des aktuellen Tages soll nochmals angezeigt werden.</w:t>
            </w:r>
          </w:p>
        </w:tc>
        <w:tc>
          <w:tcPr>
            <w:tcW w:w="2736" w:type="dxa"/>
          </w:tcPr>
          <w:p w14:paraId="46C64A83" w14:textId="2889578B" w:rsidR="007A7390" w:rsidRDefault="007A7390">
            <w:r>
              <w:t xml:space="preserve">Datum als Anzeige </w:t>
            </w:r>
          </w:p>
        </w:tc>
        <w:tc>
          <w:tcPr>
            <w:tcW w:w="3712" w:type="dxa"/>
            <w:vMerge/>
          </w:tcPr>
          <w:p w14:paraId="40256D77" w14:textId="241B3932" w:rsidR="007A7390" w:rsidRDefault="007A7390" w:rsidP="00734D7C"/>
        </w:tc>
      </w:tr>
      <w:tr w:rsidR="00130AD7" w14:paraId="0AF33857" w14:textId="77777777" w:rsidTr="00DB56A7">
        <w:tc>
          <w:tcPr>
            <w:tcW w:w="990" w:type="dxa"/>
          </w:tcPr>
          <w:p w14:paraId="15CA29FC" w14:textId="1F3E9383" w:rsidR="007A7390" w:rsidRDefault="007A7390">
            <w:r>
              <w:t>B3</w:t>
            </w:r>
          </w:p>
        </w:tc>
        <w:tc>
          <w:tcPr>
            <w:tcW w:w="1235" w:type="dxa"/>
          </w:tcPr>
          <w:p w14:paraId="07B96D43" w14:textId="43D97DB7" w:rsidR="007A7390" w:rsidRDefault="007A7390">
            <w:r>
              <w:t>143-145</w:t>
            </w:r>
          </w:p>
        </w:tc>
        <w:tc>
          <w:tcPr>
            <w:tcW w:w="6206" w:type="dxa"/>
          </w:tcPr>
          <w:p w14:paraId="6FA1461B" w14:textId="37683109" w:rsidR="007A7390" w:rsidRDefault="007A7390">
            <w:r>
              <w:t>Die aktuelle Kalenderwoche soll nochmals angezeigt werden.</w:t>
            </w:r>
          </w:p>
        </w:tc>
        <w:tc>
          <w:tcPr>
            <w:tcW w:w="2736" w:type="dxa"/>
          </w:tcPr>
          <w:p w14:paraId="190B5E71" w14:textId="0FE262E8" w:rsidR="007A7390" w:rsidRDefault="007A7390">
            <w:r>
              <w:t xml:space="preserve">Kalenderwoche als Anzeige </w:t>
            </w:r>
          </w:p>
        </w:tc>
        <w:tc>
          <w:tcPr>
            <w:tcW w:w="3712" w:type="dxa"/>
            <w:vMerge/>
          </w:tcPr>
          <w:p w14:paraId="6432C66D" w14:textId="7824283D" w:rsidR="007A7390" w:rsidRDefault="007A7390" w:rsidP="00734D7C"/>
        </w:tc>
      </w:tr>
      <w:tr w:rsidR="00130AD7" w14:paraId="6FC53F85" w14:textId="77777777" w:rsidTr="00DB56A7">
        <w:tc>
          <w:tcPr>
            <w:tcW w:w="990" w:type="dxa"/>
          </w:tcPr>
          <w:p w14:paraId="06CD039A" w14:textId="2CA9CC1B" w:rsidR="007A7390" w:rsidRDefault="007A7390">
            <w:r>
              <w:t>B3</w:t>
            </w:r>
          </w:p>
        </w:tc>
        <w:tc>
          <w:tcPr>
            <w:tcW w:w="1235" w:type="dxa"/>
          </w:tcPr>
          <w:p w14:paraId="020FDF7A" w14:textId="5D59AEC4" w:rsidR="007A7390" w:rsidRDefault="007A7390">
            <w:r>
              <w:t>154-156</w:t>
            </w:r>
          </w:p>
        </w:tc>
        <w:tc>
          <w:tcPr>
            <w:tcW w:w="6206" w:type="dxa"/>
          </w:tcPr>
          <w:p w14:paraId="35FCF099" w14:textId="6946A789" w:rsidR="007A7390" w:rsidRDefault="007A7390">
            <w:r>
              <w:t>Der „Passwort vergessen“ Button beim Login wurde vermisst.</w:t>
            </w:r>
          </w:p>
        </w:tc>
        <w:tc>
          <w:tcPr>
            <w:tcW w:w="2736" w:type="dxa"/>
          </w:tcPr>
          <w:p w14:paraId="43A6F24A" w14:textId="0F4FAE6C" w:rsidR="007A7390" w:rsidRDefault="007A7390">
            <w:r>
              <w:t xml:space="preserve">„Passwort vergessen“-Button hinzufügen </w:t>
            </w:r>
          </w:p>
        </w:tc>
        <w:tc>
          <w:tcPr>
            <w:tcW w:w="3712" w:type="dxa"/>
            <w:vMerge/>
          </w:tcPr>
          <w:p w14:paraId="76A9EBBA" w14:textId="0FF73D86" w:rsidR="007A7390" w:rsidRDefault="007A7390" w:rsidP="00734D7C"/>
        </w:tc>
      </w:tr>
      <w:tr w:rsidR="00130AD7" w14:paraId="5E5F48AD" w14:textId="77777777" w:rsidTr="00DB56A7">
        <w:tc>
          <w:tcPr>
            <w:tcW w:w="990" w:type="dxa"/>
          </w:tcPr>
          <w:p w14:paraId="303FDAAA" w14:textId="262789B3" w:rsidR="007A7390" w:rsidRDefault="007A7390">
            <w:r>
              <w:t>B4</w:t>
            </w:r>
          </w:p>
        </w:tc>
        <w:tc>
          <w:tcPr>
            <w:tcW w:w="1235" w:type="dxa"/>
          </w:tcPr>
          <w:p w14:paraId="1CB47DE2" w14:textId="57D64F85" w:rsidR="007A7390" w:rsidRDefault="007A7390">
            <w:r>
              <w:t>162-163</w:t>
            </w:r>
          </w:p>
        </w:tc>
        <w:tc>
          <w:tcPr>
            <w:tcW w:w="6206" w:type="dxa"/>
          </w:tcPr>
          <w:p w14:paraId="534DFD93" w14:textId="321EEEA9" w:rsidR="007A7390" w:rsidRDefault="007A7390">
            <w:r>
              <w:t xml:space="preserve">Das Layout ist sehr sauber, selbsterklärend und einfach. </w:t>
            </w:r>
          </w:p>
        </w:tc>
        <w:tc>
          <w:tcPr>
            <w:tcW w:w="2736" w:type="dxa"/>
          </w:tcPr>
          <w:p w14:paraId="7205CC43" w14:textId="4B7B89E2" w:rsidR="007A7390" w:rsidRPr="00AA746C" w:rsidRDefault="007A7390">
            <w:pPr>
              <w:rPr>
                <w:strike/>
              </w:rPr>
            </w:pPr>
            <w:r w:rsidRPr="00AA746C">
              <w:rPr>
                <w:strike/>
              </w:rPr>
              <w:t xml:space="preserve">Layout ist klar </w:t>
            </w:r>
          </w:p>
        </w:tc>
        <w:tc>
          <w:tcPr>
            <w:tcW w:w="3712" w:type="dxa"/>
            <w:vMerge/>
          </w:tcPr>
          <w:p w14:paraId="637A1AB4" w14:textId="2FC4B761" w:rsidR="007A7390" w:rsidRDefault="007A7390" w:rsidP="00734D7C"/>
        </w:tc>
      </w:tr>
      <w:tr w:rsidR="00130AD7" w14:paraId="4F47ADCF" w14:textId="77777777" w:rsidTr="00DB56A7">
        <w:tc>
          <w:tcPr>
            <w:tcW w:w="990" w:type="dxa"/>
          </w:tcPr>
          <w:p w14:paraId="459FFA0D" w14:textId="38F8B63D" w:rsidR="007A7390" w:rsidRDefault="007A7390">
            <w:r>
              <w:t>B4</w:t>
            </w:r>
          </w:p>
        </w:tc>
        <w:tc>
          <w:tcPr>
            <w:tcW w:w="1235" w:type="dxa"/>
          </w:tcPr>
          <w:p w14:paraId="25488FE1" w14:textId="45881294" w:rsidR="007A7390" w:rsidRDefault="007A7390">
            <w:r>
              <w:t>163-164</w:t>
            </w:r>
          </w:p>
        </w:tc>
        <w:tc>
          <w:tcPr>
            <w:tcW w:w="6206" w:type="dxa"/>
          </w:tcPr>
          <w:p w14:paraId="6BC46554" w14:textId="137CB8F2" w:rsidR="007A7390" w:rsidRDefault="007A7390">
            <w:r>
              <w:t xml:space="preserve">Die Details des Verlaufs sind gut zu erkennen. </w:t>
            </w:r>
          </w:p>
        </w:tc>
        <w:tc>
          <w:tcPr>
            <w:tcW w:w="2736" w:type="dxa"/>
          </w:tcPr>
          <w:p w14:paraId="6870495D" w14:textId="53017A66" w:rsidR="007A7390" w:rsidRDefault="007A7390">
            <w:r>
              <w:t>Detailgenaue Verfolgung des Symptomverlaufs</w:t>
            </w:r>
          </w:p>
        </w:tc>
        <w:tc>
          <w:tcPr>
            <w:tcW w:w="3712" w:type="dxa"/>
            <w:vMerge/>
          </w:tcPr>
          <w:p w14:paraId="36BB6CBF" w14:textId="1D76FAF6" w:rsidR="007A7390" w:rsidRDefault="007A7390" w:rsidP="00734D7C"/>
        </w:tc>
      </w:tr>
      <w:tr w:rsidR="00130AD7" w14:paraId="15E5A27A" w14:textId="77777777" w:rsidTr="00DB56A7">
        <w:tc>
          <w:tcPr>
            <w:tcW w:w="990" w:type="dxa"/>
          </w:tcPr>
          <w:p w14:paraId="64C2421C" w14:textId="47D93727" w:rsidR="007A7390" w:rsidRDefault="007A7390">
            <w:r>
              <w:t>B4</w:t>
            </w:r>
          </w:p>
        </w:tc>
        <w:tc>
          <w:tcPr>
            <w:tcW w:w="1235" w:type="dxa"/>
          </w:tcPr>
          <w:p w14:paraId="0B6F22B6" w14:textId="2279C5DC" w:rsidR="007A7390" w:rsidRDefault="007A7390">
            <w:r>
              <w:t>164-170</w:t>
            </w:r>
          </w:p>
        </w:tc>
        <w:tc>
          <w:tcPr>
            <w:tcW w:w="6206" w:type="dxa"/>
          </w:tcPr>
          <w:p w14:paraId="4193613B" w14:textId="3FF31D59" w:rsidR="007A7390" w:rsidRDefault="00AE003B">
            <w:r>
              <w:t>Das nachträgliche Abändern</w:t>
            </w:r>
            <w:r w:rsidR="007A7390">
              <w:t xml:space="preserve"> der Symptome </w:t>
            </w:r>
            <w:r w:rsidR="00470261">
              <w:t xml:space="preserve">kann </w:t>
            </w:r>
            <w:r w:rsidR="000D02B5">
              <w:t>zu möglicher Verfälschung</w:t>
            </w:r>
            <w:r w:rsidR="007A7390">
              <w:t xml:space="preserve"> der Daten</w:t>
            </w:r>
            <w:r w:rsidR="00470261">
              <w:t xml:space="preserve"> führen</w:t>
            </w:r>
            <w:r w:rsidR="007A7390">
              <w:t>.</w:t>
            </w:r>
          </w:p>
        </w:tc>
        <w:tc>
          <w:tcPr>
            <w:tcW w:w="2736" w:type="dxa"/>
          </w:tcPr>
          <w:p w14:paraId="4E05E85A" w14:textId="56B44E16" w:rsidR="007A7390" w:rsidRDefault="00130AD7">
            <w:r>
              <w:t xml:space="preserve">Datenverfälschung beim </w:t>
            </w:r>
            <w:r w:rsidR="00AE003B">
              <w:t xml:space="preserve">nachträglichen </w:t>
            </w:r>
            <w:r w:rsidR="007A7390">
              <w:t xml:space="preserve">Ändern von Symptomen </w:t>
            </w:r>
          </w:p>
        </w:tc>
        <w:tc>
          <w:tcPr>
            <w:tcW w:w="3712" w:type="dxa"/>
            <w:vMerge/>
          </w:tcPr>
          <w:p w14:paraId="53AFAF51" w14:textId="5F648573" w:rsidR="007A7390" w:rsidRDefault="007A7390" w:rsidP="00734D7C"/>
        </w:tc>
      </w:tr>
      <w:tr w:rsidR="00130AD7" w14:paraId="35E8A05C" w14:textId="77777777" w:rsidTr="00DB56A7">
        <w:tc>
          <w:tcPr>
            <w:tcW w:w="990" w:type="dxa"/>
          </w:tcPr>
          <w:p w14:paraId="424080C2" w14:textId="7C25FF21" w:rsidR="007A7390" w:rsidRDefault="007A7390" w:rsidP="007B282B">
            <w:r w:rsidRPr="003A28DB">
              <w:rPr>
                <w:color w:val="000000" w:themeColor="text1"/>
              </w:rPr>
              <w:t>B3</w:t>
            </w:r>
          </w:p>
        </w:tc>
        <w:tc>
          <w:tcPr>
            <w:tcW w:w="1235" w:type="dxa"/>
          </w:tcPr>
          <w:p w14:paraId="3F985F6E" w14:textId="58B99198" w:rsidR="007A7390" w:rsidRDefault="007A7390" w:rsidP="007B282B">
            <w:r>
              <w:t>178-182</w:t>
            </w:r>
          </w:p>
        </w:tc>
        <w:tc>
          <w:tcPr>
            <w:tcW w:w="6206" w:type="dxa"/>
          </w:tcPr>
          <w:p w14:paraId="5391C757" w14:textId="63FFD72B" w:rsidR="007A7390" w:rsidRDefault="007A7390" w:rsidP="007B282B">
            <w:r>
              <w:t xml:space="preserve">Das nochmalige Bestätigen für die Löschung wird als nicht sinnvoll angesehen. </w:t>
            </w:r>
          </w:p>
        </w:tc>
        <w:tc>
          <w:tcPr>
            <w:tcW w:w="2736" w:type="dxa"/>
          </w:tcPr>
          <w:p w14:paraId="1A994048" w14:textId="21868C1B" w:rsidR="007A7390" w:rsidRDefault="007A7390" w:rsidP="007B282B">
            <w:r>
              <w:t xml:space="preserve">Bestätigen der Löschung unnötig </w:t>
            </w:r>
          </w:p>
        </w:tc>
        <w:tc>
          <w:tcPr>
            <w:tcW w:w="3712" w:type="dxa"/>
            <w:vMerge/>
          </w:tcPr>
          <w:p w14:paraId="0443BE4F" w14:textId="358E33E6" w:rsidR="007A7390" w:rsidRDefault="007A7390" w:rsidP="00734D7C"/>
        </w:tc>
      </w:tr>
      <w:tr w:rsidR="00130AD7" w14:paraId="35C5B7F1" w14:textId="77777777" w:rsidTr="00DB56A7">
        <w:tc>
          <w:tcPr>
            <w:tcW w:w="990" w:type="dxa"/>
          </w:tcPr>
          <w:p w14:paraId="3FD7DD45" w14:textId="4DBF4B0A" w:rsidR="007A7390" w:rsidRPr="00213C50" w:rsidRDefault="007A7390" w:rsidP="007B282B">
            <w:pPr>
              <w:rPr>
                <w:color w:val="FF0000"/>
              </w:rPr>
            </w:pPr>
            <w:r>
              <w:t>B4</w:t>
            </w:r>
          </w:p>
        </w:tc>
        <w:tc>
          <w:tcPr>
            <w:tcW w:w="1235" w:type="dxa"/>
          </w:tcPr>
          <w:p w14:paraId="575086DE" w14:textId="3EAEA3C9" w:rsidR="007A7390" w:rsidRDefault="007A7390" w:rsidP="007B282B">
            <w:r>
              <w:t>229-230</w:t>
            </w:r>
          </w:p>
        </w:tc>
        <w:tc>
          <w:tcPr>
            <w:tcW w:w="6206" w:type="dxa"/>
          </w:tcPr>
          <w:p w14:paraId="4752D494" w14:textId="0AEE3585" w:rsidR="007A7390" w:rsidRDefault="007A7390" w:rsidP="007B282B">
            <w:r>
              <w:t xml:space="preserve">Sieht keine Relevanz für sich, diese App zu nutzen. Denkt das HIV-Erkrankte damit was anfangen können. </w:t>
            </w:r>
          </w:p>
        </w:tc>
        <w:tc>
          <w:tcPr>
            <w:tcW w:w="2736" w:type="dxa"/>
          </w:tcPr>
          <w:p w14:paraId="4FB21B1D" w14:textId="78077B9A" w:rsidR="007A7390" w:rsidRDefault="007A7390" w:rsidP="007B282B">
            <w:r>
              <w:t>Kein</w:t>
            </w:r>
            <w:r w:rsidR="00470261">
              <w:t xml:space="preserve"> </w:t>
            </w:r>
            <w:r>
              <w:t>Nut</w:t>
            </w:r>
            <w:r w:rsidR="00470261">
              <w:t xml:space="preserve">zen </w:t>
            </w:r>
            <w:r>
              <w:t xml:space="preserve">der App </w:t>
            </w:r>
          </w:p>
        </w:tc>
        <w:tc>
          <w:tcPr>
            <w:tcW w:w="3712" w:type="dxa"/>
            <w:vMerge/>
          </w:tcPr>
          <w:p w14:paraId="7EC71035" w14:textId="7A0D0064" w:rsidR="007A7390" w:rsidRDefault="007A7390" w:rsidP="00734D7C"/>
        </w:tc>
      </w:tr>
      <w:tr w:rsidR="00130AD7" w14:paraId="1E9C78F4" w14:textId="77777777" w:rsidTr="00DB56A7">
        <w:tc>
          <w:tcPr>
            <w:tcW w:w="990" w:type="dxa"/>
          </w:tcPr>
          <w:p w14:paraId="2E2A5B72" w14:textId="30E3F83B" w:rsidR="007A7390" w:rsidRDefault="007A7390" w:rsidP="00734D7C">
            <w:r>
              <w:t>B3</w:t>
            </w:r>
          </w:p>
        </w:tc>
        <w:tc>
          <w:tcPr>
            <w:tcW w:w="1235" w:type="dxa"/>
          </w:tcPr>
          <w:p w14:paraId="2A02DFD5" w14:textId="513BF7F4" w:rsidR="007A7390" w:rsidRDefault="007A7390" w:rsidP="00734D7C">
            <w:r>
              <w:t>238-242</w:t>
            </w:r>
          </w:p>
        </w:tc>
        <w:tc>
          <w:tcPr>
            <w:tcW w:w="6206" w:type="dxa"/>
          </w:tcPr>
          <w:p w14:paraId="4B51C9CB" w14:textId="62BEDAD3" w:rsidR="007A7390" w:rsidRDefault="007A7390" w:rsidP="00734D7C">
            <w:r>
              <w:t xml:space="preserve">Würde bei Symptomen den Arzt kontaktieren. Wünscht sich die Rückmeldung, ob Symptome relevant sind oder nicht. Ansonsten wurde der Arzt kontaktiert werden. </w:t>
            </w:r>
          </w:p>
        </w:tc>
        <w:tc>
          <w:tcPr>
            <w:tcW w:w="2736" w:type="dxa"/>
          </w:tcPr>
          <w:p w14:paraId="1BB73B4D" w14:textId="522A0D93" w:rsidR="007A7390" w:rsidRDefault="007A7390" w:rsidP="00734D7C">
            <w:r w:rsidRPr="00734D7C">
              <w:t>Rückmeldung bei Symptomen gewünscht, sonst Arztkontakt</w:t>
            </w:r>
          </w:p>
        </w:tc>
        <w:tc>
          <w:tcPr>
            <w:tcW w:w="3712" w:type="dxa"/>
            <w:vMerge/>
          </w:tcPr>
          <w:p w14:paraId="5F6AC88B" w14:textId="4A6B0F6C" w:rsidR="007A7390" w:rsidRDefault="007A7390" w:rsidP="00734D7C"/>
        </w:tc>
      </w:tr>
      <w:tr w:rsidR="00130AD7" w14:paraId="368E093C" w14:textId="77777777" w:rsidTr="00DB56A7">
        <w:tc>
          <w:tcPr>
            <w:tcW w:w="990" w:type="dxa"/>
          </w:tcPr>
          <w:p w14:paraId="34AA6E35" w14:textId="3BEC37F8" w:rsidR="007A7390" w:rsidRDefault="007A7390" w:rsidP="00734D7C">
            <w:r>
              <w:t>B5</w:t>
            </w:r>
          </w:p>
        </w:tc>
        <w:tc>
          <w:tcPr>
            <w:tcW w:w="1235" w:type="dxa"/>
          </w:tcPr>
          <w:p w14:paraId="0952C1CF" w14:textId="702C0A52" w:rsidR="007A7390" w:rsidRDefault="007A7390" w:rsidP="00734D7C">
            <w:r>
              <w:t>261-263</w:t>
            </w:r>
          </w:p>
        </w:tc>
        <w:tc>
          <w:tcPr>
            <w:tcW w:w="6206" w:type="dxa"/>
          </w:tcPr>
          <w:p w14:paraId="46E1D629" w14:textId="7F9FE09F" w:rsidR="007A7390" w:rsidRDefault="007A7390" w:rsidP="00734D7C">
            <w:r>
              <w:t>Sieht aktuell keine Relevanz für sich, diese App zu nutzen.</w:t>
            </w:r>
          </w:p>
        </w:tc>
        <w:tc>
          <w:tcPr>
            <w:tcW w:w="2736" w:type="dxa"/>
          </w:tcPr>
          <w:p w14:paraId="60E1CEAD" w14:textId="496CD7B1" w:rsidR="007A7390" w:rsidRPr="007A7390" w:rsidRDefault="007A7390" w:rsidP="00734D7C">
            <w:pPr>
              <w:rPr>
                <w:strike/>
              </w:rPr>
            </w:pPr>
            <w:r w:rsidRPr="007A7390">
              <w:rPr>
                <w:strike/>
              </w:rPr>
              <w:t>Keine Relevanz für Nutzung der App</w:t>
            </w:r>
          </w:p>
        </w:tc>
        <w:tc>
          <w:tcPr>
            <w:tcW w:w="3712" w:type="dxa"/>
            <w:vMerge/>
          </w:tcPr>
          <w:p w14:paraId="51C2BB08" w14:textId="5DCA01F8" w:rsidR="007A7390" w:rsidRDefault="007A7390" w:rsidP="00734D7C"/>
        </w:tc>
      </w:tr>
      <w:tr w:rsidR="00130AD7" w14:paraId="0057FF76" w14:textId="77777777" w:rsidTr="00DB56A7">
        <w:tc>
          <w:tcPr>
            <w:tcW w:w="990" w:type="dxa"/>
          </w:tcPr>
          <w:p w14:paraId="237EE623" w14:textId="2B5AA9BD" w:rsidR="007A7390" w:rsidRDefault="007A7390" w:rsidP="00734D7C">
            <w:r>
              <w:t>B5</w:t>
            </w:r>
          </w:p>
        </w:tc>
        <w:tc>
          <w:tcPr>
            <w:tcW w:w="1235" w:type="dxa"/>
          </w:tcPr>
          <w:p w14:paraId="564F897B" w14:textId="502E7361" w:rsidR="007A7390" w:rsidRDefault="007A7390" w:rsidP="00734D7C">
            <w:r>
              <w:t>263-276</w:t>
            </w:r>
          </w:p>
        </w:tc>
        <w:tc>
          <w:tcPr>
            <w:tcW w:w="6206" w:type="dxa"/>
          </w:tcPr>
          <w:p w14:paraId="445A1970" w14:textId="6F9B6DE0" w:rsidR="007A7390" w:rsidRDefault="007A7390" w:rsidP="00734D7C">
            <w:commentRangeStart w:id="1"/>
            <w:r>
              <w:t>In der Anfangszeit von PrEP kann ein Symptomtagebuch sinnvoll sein, um einen Verlauf der Symptome zu bekommen und einschätzen zu können, ob Symptome im Bezug zu PrEP stehen.</w:t>
            </w:r>
            <w:commentRangeEnd w:id="1"/>
            <w:r w:rsidR="00F63A9A">
              <w:rPr>
                <w:rStyle w:val="Kommentarzeichen"/>
              </w:rPr>
              <w:commentReference w:id="1"/>
            </w:r>
          </w:p>
        </w:tc>
        <w:tc>
          <w:tcPr>
            <w:tcW w:w="2736" w:type="dxa"/>
          </w:tcPr>
          <w:p w14:paraId="4F8EAACA" w14:textId="27E8CAE7" w:rsidR="007A7390" w:rsidRDefault="007A7390" w:rsidP="00734D7C">
            <w:r w:rsidRPr="00734D7C">
              <w:t>Symptomtagebuch für PrEP-Anfangsphase sinnvoll</w:t>
            </w:r>
          </w:p>
        </w:tc>
        <w:tc>
          <w:tcPr>
            <w:tcW w:w="3712" w:type="dxa"/>
            <w:vMerge/>
          </w:tcPr>
          <w:p w14:paraId="2F3ADDB4" w14:textId="77777777" w:rsidR="007A7390" w:rsidRDefault="007A7390" w:rsidP="00734D7C"/>
        </w:tc>
      </w:tr>
    </w:tbl>
    <w:p w14:paraId="5EBCDB23" w14:textId="77777777" w:rsidR="00B0456B" w:rsidRDefault="00B0456B">
      <w:pPr>
        <w:rPr>
          <w:b/>
          <w:bCs/>
          <w:sz w:val="24"/>
          <w:szCs w:val="24"/>
        </w:rPr>
      </w:pPr>
    </w:p>
    <w:p w14:paraId="5666B6CF" w14:textId="77777777" w:rsidR="00B0456B" w:rsidRDefault="00B0456B">
      <w:pPr>
        <w:rPr>
          <w:b/>
          <w:bCs/>
          <w:sz w:val="24"/>
          <w:szCs w:val="24"/>
        </w:rPr>
      </w:pPr>
      <w:r>
        <w:rPr>
          <w:b/>
          <w:bCs/>
          <w:sz w:val="24"/>
          <w:szCs w:val="24"/>
        </w:rPr>
        <w:br w:type="page"/>
      </w:r>
    </w:p>
    <w:p w14:paraId="34DE471E" w14:textId="0E2FAF5A" w:rsidR="003C54A3" w:rsidRPr="00B07A9D" w:rsidRDefault="009413AA">
      <w:pPr>
        <w:rPr>
          <w:b/>
          <w:bCs/>
          <w:sz w:val="24"/>
          <w:szCs w:val="24"/>
        </w:rPr>
      </w:pPr>
      <w:r w:rsidRPr="00B07A9D">
        <w:rPr>
          <w:b/>
          <w:bCs/>
          <w:sz w:val="24"/>
          <w:szCs w:val="24"/>
        </w:rPr>
        <w:lastRenderedPageBreak/>
        <w:t xml:space="preserve">Medikation </w:t>
      </w:r>
      <w:r w:rsidR="00330AD9" w:rsidRPr="00B07A9D">
        <w:rPr>
          <w:b/>
          <w:bCs/>
          <w:sz w:val="24"/>
          <w:szCs w:val="24"/>
        </w:rPr>
        <w:t>PrEP</w:t>
      </w:r>
      <w:r w:rsidR="003A28DB">
        <w:rPr>
          <w:b/>
          <w:bCs/>
          <w:sz w:val="24"/>
          <w:szCs w:val="24"/>
        </w:rPr>
        <w:t>-Nutzer</w:t>
      </w:r>
    </w:p>
    <w:tbl>
      <w:tblPr>
        <w:tblStyle w:val="Tabellenraster"/>
        <w:tblW w:w="0" w:type="auto"/>
        <w:tblLook w:val="04A0" w:firstRow="1" w:lastRow="0" w:firstColumn="1" w:lastColumn="0" w:noHBand="0" w:noVBand="1"/>
      </w:tblPr>
      <w:tblGrid>
        <w:gridCol w:w="990"/>
        <w:gridCol w:w="1197"/>
        <w:gridCol w:w="5786"/>
        <w:gridCol w:w="2838"/>
        <w:gridCol w:w="3466"/>
      </w:tblGrid>
      <w:tr w:rsidR="007B282B" w14:paraId="5FFD554B" w14:textId="77777777" w:rsidTr="00CE1A95">
        <w:tc>
          <w:tcPr>
            <w:tcW w:w="990" w:type="dxa"/>
          </w:tcPr>
          <w:p w14:paraId="79422C6E" w14:textId="5BE77310" w:rsidR="007B282B" w:rsidRDefault="007B282B" w:rsidP="007B282B">
            <w:r w:rsidRPr="007B282B">
              <w:rPr>
                <w:b/>
                <w:bCs/>
              </w:rPr>
              <w:t>Proband</w:t>
            </w:r>
          </w:p>
        </w:tc>
        <w:tc>
          <w:tcPr>
            <w:tcW w:w="1197" w:type="dxa"/>
          </w:tcPr>
          <w:p w14:paraId="7AAF7995" w14:textId="59360D9E" w:rsidR="007B282B" w:rsidRDefault="007B282B" w:rsidP="007B282B">
            <w:r w:rsidRPr="007B282B">
              <w:rPr>
                <w:b/>
                <w:bCs/>
              </w:rPr>
              <w:t>Zeile</w:t>
            </w:r>
          </w:p>
        </w:tc>
        <w:tc>
          <w:tcPr>
            <w:tcW w:w="5786" w:type="dxa"/>
          </w:tcPr>
          <w:p w14:paraId="38D852A0" w14:textId="09B55A51" w:rsidR="007B282B" w:rsidRDefault="007B282B" w:rsidP="007B282B">
            <w:r w:rsidRPr="007B282B">
              <w:rPr>
                <w:b/>
                <w:bCs/>
              </w:rPr>
              <w:t>Paraphrase</w:t>
            </w:r>
          </w:p>
        </w:tc>
        <w:tc>
          <w:tcPr>
            <w:tcW w:w="2838" w:type="dxa"/>
          </w:tcPr>
          <w:p w14:paraId="5DE68396" w14:textId="0D5688D4" w:rsidR="007B282B" w:rsidRDefault="007B282B" w:rsidP="007B282B">
            <w:r w:rsidRPr="007B282B">
              <w:rPr>
                <w:b/>
                <w:bCs/>
              </w:rPr>
              <w:t>Generalisierung</w:t>
            </w:r>
          </w:p>
        </w:tc>
        <w:tc>
          <w:tcPr>
            <w:tcW w:w="3466" w:type="dxa"/>
          </w:tcPr>
          <w:p w14:paraId="6F530BEC" w14:textId="390616BF" w:rsidR="007B282B" w:rsidRPr="00285A52" w:rsidRDefault="00285A52" w:rsidP="007B282B">
            <w:pPr>
              <w:rPr>
                <w:b/>
                <w:bCs/>
              </w:rPr>
            </w:pPr>
            <w:r w:rsidRPr="00285A52">
              <w:rPr>
                <w:b/>
                <w:bCs/>
              </w:rPr>
              <w:t>Reduktion</w:t>
            </w:r>
          </w:p>
        </w:tc>
      </w:tr>
      <w:tr w:rsidR="00285A52" w14:paraId="2DE5CED6" w14:textId="77777777" w:rsidTr="00CE1A95">
        <w:tc>
          <w:tcPr>
            <w:tcW w:w="990" w:type="dxa"/>
          </w:tcPr>
          <w:p w14:paraId="14BE0221" w14:textId="57C96429" w:rsidR="00285A52" w:rsidRDefault="00285A52" w:rsidP="007B282B">
            <w:r>
              <w:t>B4</w:t>
            </w:r>
          </w:p>
        </w:tc>
        <w:tc>
          <w:tcPr>
            <w:tcW w:w="1197" w:type="dxa"/>
          </w:tcPr>
          <w:p w14:paraId="58646455" w14:textId="3232BAAB" w:rsidR="00285A52" w:rsidRDefault="00285A52" w:rsidP="007B282B">
            <w:r>
              <w:t>399-400</w:t>
            </w:r>
          </w:p>
        </w:tc>
        <w:tc>
          <w:tcPr>
            <w:tcW w:w="5786" w:type="dxa"/>
          </w:tcPr>
          <w:p w14:paraId="1E6A0180" w14:textId="27CF3213" w:rsidR="00285A52" w:rsidRDefault="004221BC" w:rsidP="007B282B">
            <w:r>
              <w:t xml:space="preserve">Das </w:t>
            </w:r>
            <w:r w:rsidR="00285A52">
              <w:t xml:space="preserve">Design und </w:t>
            </w:r>
            <w:r>
              <w:t xml:space="preserve">die </w:t>
            </w:r>
            <w:r w:rsidR="00285A52">
              <w:t xml:space="preserve">Darstellung </w:t>
            </w:r>
            <w:r>
              <w:t xml:space="preserve">werden als </w:t>
            </w:r>
            <w:r w:rsidR="00285A52">
              <w:t xml:space="preserve">übersichtlich, sehr knapp und gut </w:t>
            </w:r>
            <w:r>
              <w:t xml:space="preserve">beschrieben. </w:t>
            </w:r>
          </w:p>
        </w:tc>
        <w:tc>
          <w:tcPr>
            <w:tcW w:w="2838" w:type="dxa"/>
          </w:tcPr>
          <w:p w14:paraId="63C83F33" w14:textId="33119A47" w:rsidR="00285A52" w:rsidRDefault="00B64822" w:rsidP="007B282B">
            <w:r>
              <w:t>Ü</w:t>
            </w:r>
            <w:r w:rsidR="00F550A0">
              <w:t xml:space="preserve">bersichtlich, knapp und gut </w:t>
            </w:r>
          </w:p>
        </w:tc>
        <w:tc>
          <w:tcPr>
            <w:tcW w:w="3466" w:type="dxa"/>
            <w:vMerge w:val="restart"/>
          </w:tcPr>
          <w:p w14:paraId="77196952" w14:textId="77777777" w:rsidR="00285A52" w:rsidRDefault="00E30040" w:rsidP="007B282B">
            <w:r>
              <w:t xml:space="preserve">K1 Design: </w:t>
            </w:r>
          </w:p>
          <w:p w14:paraId="77FCA43F" w14:textId="77777777" w:rsidR="00E30040" w:rsidRDefault="00E30040" w:rsidP="00E30040">
            <w:pPr>
              <w:pStyle w:val="Listenabsatz"/>
              <w:numPr>
                <w:ilvl w:val="0"/>
                <w:numId w:val="1"/>
              </w:numPr>
            </w:pPr>
            <w:r>
              <w:t>Übersichtlich</w:t>
            </w:r>
          </w:p>
          <w:p w14:paraId="72DBDC6E" w14:textId="78F7E81B" w:rsidR="00E30040" w:rsidRDefault="00E30040" w:rsidP="00E30040">
            <w:pPr>
              <w:pStyle w:val="Listenabsatz"/>
              <w:numPr>
                <w:ilvl w:val="0"/>
                <w:numId w:val="1"/>
              </w:numPr>
            </w:pPr>
            <w:r>
              <w:t>Knapp</w:t>
            </w:r>
          </w:p>
          <w:p w14:paraId="2FE4C106" w14:textId="77777777" w:rsidR="00E30040" w:rsidRDefault="00E30040" w:rsidP="00E30040">
            <w:pPr>
              <w:pStyle w:val="Listenabsatz"/>
              <w:numPr>
                <w:ilvl w:val="0"/>
                <w:numId w:val="1"/>
              </w:numPr>
            </w:pPr>
            <w:r>
              <w:t xml:space="preserve">Gut </w:t>
            </w:r>
          </w:p>
          <w:p w14:paraId="14B32C24" w14:textId="60859DE8" w:rsidR="00DB56A7" w:rsidRDefault="00D97653" w:rsidP="00DB56A7">
            <w:pPr>
              <w:pStyle w:val="Listenabsatz"/>
              <w:numPr>
                <w:ilvl w:val="0"/>
                <w:numId w:val="1"/>
              </w:numPr>
            </w:pPr>
            <w:r>
              <w:t>Verständlich</w:t>
            </w:r>
          </w:p>
          <w:p w14:paraId="19D96BCE" w14:textId="038226A8" w:rsidR="00B0456B" w:rsidRDefault="00B0456B" w:rsidP="00DB56A7">
            <w:pPr>
              <w:pStyle w:val="Listenabsatz"/>
              <w:numPr>
                <w:ilvl w:val="0"/>
                <w:numId w:val="1"/>
              </w:numPr>
            </w:pPr>
            <w:r>
              <w:t>einfach</w:t>
            </w:r>
          </w:p>
          <w:p w14:paraId="2E288587" w14:textId="40EA6F42" w:rsidR="00E30040" w:rsidRDefault="00E30040" w:rsidP="00E30040"/>
          <w:p w14:paraId="53993DCB" w14:textId="4C70775B" w:rsidR="00E30040" w:rsidRDefault="00E30040" w:rsidP="00E30040">
            <w:r>
              <w:t xml:space="preserve">K2 </w:t>
            </w:r>
            <w:r w:rsidR="00FC15E4">
              <w:t>Anpassung der Funktionen</w:t>
            </w:r>
            <w:r>
              <w:t xml:space="preserve">: </w:t>
            </w:r>
          </w:p>
          <w:p w14:paraId="61F1532A" w14:textId="3C54A1CD" w:rsidR="00E30040" w:rsidRDefault="00B30CAE" w:rsidP="00D97653">
            <w:pPr>
              <w:pStyle w:val="Listenabsatz"/>
              <w:numPr>
                <w:ilvl w:val="0"/>
                <w:numId w:val="1"/>
              </w:numPr>
            </w:pPr>
            <w:r>
              <w:t>Medikationsplan von Arzt ein</w:t>
            </w:r>
            <w:r w:rsidR="007258E7">
              <w:t>tragen</w:t>
            </w:r>
            <w:r w:rsidR="00D97653">
              <w:t>, Patient kann Änderungen vornehmen</w:t>
            </w:r>
          </w:p>
          <w:p w14:paraId="00C4B251" w14:textId="77777777" w:rsidR="00FC15E4" w:rsidRDefault="002832F5" w:rsidP="00FC15E4">
            <w:pPr>
              <w:pStyle w:val="Listenabsatz"/>
              <w:numPr>
                <w:ilvl w:val="0"/>
                <w:numId w:val="1"/>
              </w:numPr>
            </w:pPr>
            <w:r>
              <w:t>Diskrete Erinnerung</w:t>
            </w:r>
          </w:p>
          <w:p w14:paraId="6C1AD866" w14:textId="1B5AADA7" w:rsidR="00013428" w:rsidRDefault="00013428" w:rsidP="00FC15E4">
            <w:pPr>
              <w:pStyle w:val="Listenabsatz"/>
              <w:numPr>
                <w:ilvl w:val="0"/>
                <w:numId w:val="1"/>
              </w:numPr>
            </w:pPr>
            <w:r>
              <w:t>Abhakfunktion für Medikamenteneinnahme (Einzelhaken/Sammelhaken)</w:t>
            </w:r>
          </w:p>
          <w:p w14:paraId="08314167" w14:textId="77777777" w:rsidR="00082A0F" w:rsidRDefault="00082A0F" w:rsidP="00082A0F"/>
          <w:p w14:paraId="0FE32AC2" w14:textId="0E3B8885" w:rsidR="00082A0F" w:rsidRDefault="00082A0F" w:rsidP="00082A0F">
            <w:r>
              <w:t>K</w:t>
            </w:r>
            <w:r w:rsidR="00FC15E4">
              <w:t>3</w:t>
            </w:r>
            <w:r w:rsidR="00AD53C4">
              <w:t xml:space="preserve"> </w:t>
            </w:r>
            <w:r w:rsidR="00674B5A">
              <w:t>Positive Bewertung</w:t>
            </w:r>
            <w:r>
              <w:t>:</w:t>
            </w:r>
          </w:p>
          <w:p w14:paraId="0ED850FA" w14:textId="1480E1AB" w:rsidR="00D97653" w:rsidRDefault="00D97653" w:rsidP="00B0456B">
            <w:pPr>
              <w:pStyle w:val="Listenabsatz"/>
              <w:numPr>
                <w:ilvl w:val="0"/>
                <w:numId w:val="1"/>
              </w:numPr>
            </w:pPr>
            <w:r>
              <w:t xml:space="preserve">Erinnerungsfunktion gut  </w:t>
            </w:r>
          </w:p>
          <w:p w14:paraId="467CCCC1" w14:textId="77777777" w:rsidR="00CE1A95" w:rsidRDefault="00CE1A95" w:rsidP="00CE1A95"/>
          <w:p w14:paraId="142D6E1B" w14:textId="34188BA8" w:rsidR="00E30040" w:rsidRDefault="00E30040" w:rsidP="00E30040"/>
        </w:tc>
      </w:tr>
      <w:tr w:rsidR="00285A52" w14:paraId="181E011F" w14:textId="77777777" w:rsidTr="00CE1A95">
        <w:tc>
          <w:tcPr>
            <w:tcW w:w="990" w:type="dxa"/>
          </w:tcPr>
          <w:p w14:paraId="643CB717" w14:textId="51252F97" w:rsidR="00285A52" w:rsidRDefault="00285A52" w:rsidP="007B282B">
            <w:r>
              <w:t>B4</w:t>
            </w:r>
          </w:p>
        </w:tc>
        <w:tc>
          <w:tcPr>
            <w:tcW w:w="1197" w:type="dxa"/>
          </w:tcPr>
          <w:p w14:paraId="0848D4E9" w14:textId="151386FB" w:rsidR="00285A52" w:rsidRDefault="00285A52" w:rsidP="007B282B">
            <w:r>
              <w:t>400-40</w:t>
            </w:r>
            <w:r w:rsidR="00192E59">
              <w:t>3</w:t>
            </w:r>
          </w:p>
        </w:tc>
        <w:tc>
          <w:tcPr>
            <w:tcW w:w="5786" w:type="dxa"/>
          </w:tcPr>
          <w:p w14:paraId="6D1CA32B" w14:textId="3EC05312" w:rsidR="00285A52" w:rsidRDefault="004221BC" w:rsidP="007B282B">
            <w:r>
              <w:t xml:space="preserve">Der </w:t>
            </w:r>
            <w:r w:rsidR="00285A52">
              <w:t>Arzt soll</w:t>
            </w:r>
            <w:r>
              <w:t xml:space="preserve"> den</w:t>
            </w:r>
            <w:r w:rsidR="00285A52">
              <w:t xml:space="preserve"> Medikationsplan </w:t>
            </w:r>
            <w:r>
              <w:t xml:space="preserve">eintragen können </w:t>
            </w:r>
            <w:r w:rsidR="00285A52">
              <w:t xml:space="preserve">und </w:t>
            </w:r>
            <w:r>
              <w:t xml:space="preserve">der </w:t>
            </w:r>
            <w:r w:rsidR="00285A52">
              <w:t xml:space="preserve">Patient kann Einnahmezeit ändern. </w:t>
            </w:r>
          </w:p>
        </w:tc>
        <w:tc>
          <w:tcPr>
            <w:tcW w:w="2838" w:type="dxa"/>
          </w:tcPr>
          <w:p w14:paraId="7EAC8F1F" w14:textId="4B594FE3" w:rsidR="00285A52" w:rsidRDefault="00192E59" w:rsidP="007B282B">
            <w:r>
              <w:t xml:space="preserve">Medikationsplan von Arzt einstellen lassen, Änderungen von Patienten möglich </w:t>
            </w:r>
          </w:p>
        </w:tc>
        <w:tc>
          <w:tcPr>
            <w:tcW w:w="3466" w:type="dxa"/>
            <w:vMerge/>
          </w:tcPr>
          <w:p w14:paraId="3CFB84AF" w14:textId="77777777" w:rsidR="00285A52" w:rsidRDefault="00285A52" w:rsidP="007B282B"/>
        </w:tc>
      </w:tr>
      <w:tr w:rsidR="00285A52" w14:paraId="7D7A0CE4" w14:textId="77777777" w:rsidTr="00CE1A95">
        <w:tc>
          <w:tcPr>
            <w:tcW w:w="990" w:type="dxa"/>
          </w:tcPr>
          <w:p w14:paraId="7EFF8F7C" w14:textId="0DEC0A83" w:rsidR="00285A52" w:rsidRDefault="00285A52" w:rsidP="007B282B">
            <w:r>
              <w:t>B3</w:t>
            </w:r>
          </w:p>
        </w:tc>
        <w:tc>
          <w:tcPr>
            <w:tcW w:w="1197" w:type="dxa"/>
          </w:tcPr>
          <w:p w14:paraId="2D308627" w14:textId="31779F36" w:rsidR="00285A52" w:rsidRDefault="00285A52" w:rsidP="007B282B">
            <w:r>
              <w:t>414</w:t>
            </w:r>
          </w:p>
        </w:tc>
        <w:tc>
          <w:tcPr>
            <w:tcW w:w="5786" w:type="dxa"/>
          </w:tcPr>
          <w:p w14:paraId="3997549E" w14:textId="170D4A87" w:rsidR="00285A52" w:rsidRDefault="004221BC" w:rsidP="007B282B">
            <w:r>
              <w:t>Leicht verständlich</w:t>
            </w:r>
          </w:p>
        </w:tc>
        <w:tc>
          <w:tcPr>
            <w:tcW w:w="2838" w:type="dxa"/>
          </w:tcPr>
          <w:p w14:paraId="7D96120D" w14:textId="2E9A7E5F" w:rsidR="00285A52" w:rsidRDefault="000D7819" w:rsidP="007B282B">
            <w:r>
              <w:t>Verständlich</w:t>
            </w:r>
          </w:p>
        </w:tc>
        <w:tc>
          <w:tcPr>
            <w:tcW w:w="3466" w:type="dxa"/>
            <w:vMerge/>
          </w:tcPr>
          <w:p w14:paraId="013F8911" w14:textId="77777777" w:rsidR="00285A52" w:rsidRDefault="00285A52" w:rsidP="007B282B"/>
        </w:tc>
      </w:tr>
      <w:tr w:rsidR="00285A52" w14:paraId="059282B4" w14:textId="77777777" w:rsidTr="00CE1A95">
        <w:tc>
          <w:tcPr>
            <w:tcW w:w="990" w:type="dxa"/>
          </w:tcPr>
          <w:p w14:paraId="39DABC45" w14:textId="4E829E30" w:rsidR="00285A52" w:rsidRDefault="00285A52" w:rsidP="007B282B">
            <w:r>
              <w:t>B3</w:t>
            </w:r>
          </w:p>
        </w:tc>
        <w:tc>
          <w:tcPr>
            <w:tcW w:w="1197" w:type="dxa"/>
          </w:tcPr>
          <w:p w14:paraId="17756A8D" w14:textId="3599ABA6" w:rsidR="00285A52" w:rsidRDefault="00285A52" w:rsidP="007B282B">
            <w:r>
              <w:t>415</w:t>
            </w:r>
          </w:p>
        </w:tc>
        <w:tc>
          <w:tcPr>
            <w:tcW w:w="5786" w:type="dxa"/>
          </w:tcPr>
          <w:p w14:paraId="0E8561A4" w14:textId="65C2A05D" w:rsidR="00285A52" w:rsidRDefault="004221BC" w:rsidP="007B282B">
            <w:r>
              <w:t xml:space="preserve">Die </w:t>
            </w:r>
            <w:r w:rsidR="00285A52">
              <w:t xml:space="preserve">Erinnerung ist einfach </w:t>
            </w:r>
            <w:r>
              <w:t xml:space="preserve">einzustellen. </w:t>
            </w:r>
          </w:p>
        </w:tc>
        <w:tc>
          <w:tcPr>
            <w:tcW w:w="2838" w:type="dxa"/>
          </w:tcPr>
          <w:p w14:paraId="2DFF8FD2" w14:textId="52CE8E64" w:rsidR="00285A52" w:rsidRDefault="00300030" w:rsidP="007B282B">
            <w:r>
              <w:t>Einfache Bedienung</w:t>
            </w:r>
          </w:p>
        </w:tc>
        <w:tc>
          <w:tcPr>
            <w:tcW w:w="3466" w:type="dxa"/>
            <w:vMerge/>
          </w:tcPr>
          <w:p w14:paraId="403D2A74" w14:textId="77777777" w:rsidR="00285A52" w:rsidRDefault="00285A52" w:rsidP="007B282B"/>
        </w:tc>
      </w:tr>
      <w:tr w:rsidR="00300030" w14:paraId="26DC43D6" w14:textId="77777777" w:rsidTr="00CE1A95">
        <w:tc>
          <w:tcPr>
            <w:tcW w:w="990" w:type="dxa"/>
          </w:tcPr>
          <w:p w14:paraId="687C3CB5" w14:textId="609CFDCF" w:rsidR="00300030" w:rsidRDefault="00300030" w:rsidP="00300030">
            <w:r>
              <w:t>B3</w:t>
            </w:r>
          </w:p>
        </w:tc>
        <w:tc>
          <w:tcPr>
            <w:tcW w:w="1197" w:type="dxa"/>
          </w:tcPr>
          <w:p w14:paraId="0131D1F6" w14:textId="26A27A07" w:rsidR="00300030" w:rsidRDefault="00300030" w:rsidP="00300030">
            <w:r>
              <w:t>416-418</w:t>
            </w:r>
          </w:p>
        </w:tc>
        <w:tc>
          <w:tcPr>
            <w:tcW w:w="5786" w:type="dxa"/>
          </w:tcPr>
          <w:p w14:paraId="6F50748D" w14:textId="1F1A68F9" w:rsidR="00300030" w:rsidRDefault="00300030" w:rsidP="00300030">
            <w:r>
              <w:t xml:space="preserve">Die Medikamente sind einfach einzutragen. </w:t>
            </w:r>
          </w:p>
        </w:tc>
        <w:tc>
          <w:tcPr>
            <w:tcW w:w="2838" w:type="dxa"/>
          </w:tcPr>
          <w:p w14:paraId="7C94292D" w14:textId="1565E838" w:rsidR="00300030" w:rsidRPr="00E30040" w:rsidRDefault="00300030" w:rsidP="00300030">
            <w:pPr>
              <w:rPr>
                <w:strike/>
              </w:rPr>
            </w:pPr>
            <w:r w:rsidRPr="00E30040">
              <w:rPr>
                <w:strike/>
              </w:rPr>
              <w:t xml:space="preserve">Einfache Bedienung </w:t>
            </w:r>
          </w:p>
        </w:tc>
        <w:tc>
          <w:tcPr>
            <w:tcW w:w="3466" w:type="dxa"/>
            <w:vMerge/>
          </w:tcPr>
          <w:p w14:paraId="5AFC9490" w14:textId="77777777" w:rsidR="00300030" w:rsidRDefault="00300030" w:rsidP="00300030"/>
        </w:tc>
      </w:tr>
      <w:tr w:rsidR="00300030" w14:paraId="231A78F4" w14:textId="77777777" w:rsidTr="00CE1A95">
        <w:tc>
          <w:tcPr>
            <w:tcW w:w="990" w:type="dxa"/>
          </w:tcPr>
          <w:p w14:paraId="4F59E3DA" w14:textId="0303D14A" w:rsidR="00300030" w:rsidRDefault="00300030" w:rsidP="00300030">
            <w:r>
              <w:t>B3</w:t>
            </w:r>
          </w:p>
        </w:tc>
        <w:tc>
          <w:tcPr>
            <w:tcW w:w="1197" w:type="dxa"/>
          </w:tcPr>
          <w:p w14:paraId="46870B3F" w14:textId="56473A0A" w:rsidR="00300030" w:rsidRDefault="00300030" w:rsidP="00300030">
            <w:r>
              <w:t>424-428</w:t>
            </w:r>
          </w:p>
        </w:tc>
        <w:tc>
          <w:tcPr>
            <w:tcW w:w="5786" w:type="dxa"/>
          </w:tcPr>
          <w:p w14:paraId="45C73CB0" w14:textId="38ACBC02" w:rsidR="00300030" w:rsidRDefault="00300030" w:rsidP="00300030">
            <w:r>
              <w:t xml:space="preserve">Findet die Erinnerungsfunktion gut und würde diese auch nutzen </w:t>
            </w:r>
          </w:p>
        </w:tc>
        <w:tc>
          <w:tcPr>
            <w:tcW w:w="2838" w:type="dxa"/>
          </w:tcPr>
          <w:p w14:paraId="07700CC0" w14:textId="652275EA" w:rsidR="00300030" w:rsidRDefault="000D7819" w:rsidP="00300030">
            <w:r>
              <w:t xml:space="preserve">Erinnerungsfunktion gut </w:t>
            </w:r>
          </w:p>
        </w:tc>
        <w:tc>
          <w:tcPr>
            <w:tcW w:w="3466" w:type="dxa"/>
            <w:vMerge/>
          </w:tcPr>
          <w:p w14:paraId="70A5C8EF" w14:textId="77777777" w:rsidR="00300030" w:rsidRDefault="00300030" w:rsidP="00300030"/>
        </w:tc>
      </w:tr>
      <w:tr w:rsidR="00300030" w14:paraId="4335068D" w14:textId="77777777" w:rsidTr="00CE1A95">
        <w:tc>
          <w:tcPr>
            <w:tcW w:w="990" w:type="dxa"/>
          </w:tcPr>
          <w:p w14:paraId="5D20D9D0" w14:textId="39A79E13" w:rsidR="00300030" w:rsidRDefault="00300030" w:rsidP="00300030">
            <w:r>
              <w:t>B5</w:t>
            </w:r>
          </w:p>
        </w:tc>
        <w:tc>
          <w:tcPr>
            <w:tcW w:w="1197" w:type="dxa"/>
          </w:tcPr>
          <w:p w14:paraId="5050EB69" w14:textId="17357497" w:rsidR="00300030" w:rsidRDefault="00300030" w:rsidP="00300030">
            <w:r>
              <w:t>439-444</w:t>
            </w:r>
          </w:p>
        </w:tc>
        <w:tc>
          <w:tcPr>
            <w:tcW w:w="5786" w:type="dxa"/>
          </w:tcPr>
          <w:p w14:paraId="4B63F5BC" w14:textId="7AEE4E73" w:rsidR="00300030" w:rsidRDefault="00300030" w:rsidP="00300030">
            <w:r>
              <w:t>Eine Abhakfunktion würde als gut empfunden werden, damit man bestätigt das man das Medikament eingenommen hat.</w:t>
            </w:r>
          </w:p>
        </w:tc>
        <w:tc>
          <w:tcPr>
            <w:tcW w:w="2838" w:type="dxa"/>
          </w:tcPr>
          <w:p w14:paraId="54D6F7ED" w14:textId="71DD99B9" w:rsidR="00300030" w:rsidRDefault="00503296" w:rsidP="00300030">
            <w:r>
              <w:t>Abhakfunktion für Medikament</w:t>
            </w:r>
            <w:r w:rsidR="00C169D3">
              <w:t>ene</w:t>
            </w:r>
            <w:r>
              <w:t xml:space="preserve">innahme </w:t>
            </w:r>
          </w:p>
        </w:tc>
        <w:tc>
          <w:tcPr>
            <w:tcW w:w="3466" w:type="dxa"/>
            <w:vMerge/>
          </w:tcPr>
          <w:p w14:paraId="55F215A4" w14:textId="77777777" w:rsidR="00300030" w:rsidRDefault="00300030" w:rsidP="00300030"/>
        </w:tc>
      </w:tr>
      <w:tr w:rsidR="00300030" w14:paraId="60BB186D" w14:textId="77777777" w:rsidTr="00CE1A95">
        <w:tc>
          <w:tcPr>
            <w:tcW w:w="990" w:type="dxa"/>
          </w:tcPr>
          <w:p w14:paraId="5A239B03" w14:textId="614D4544" w:rsidR="00300030" w:rsidRDefault="00300030" w:rsidP="00300030">
            <w:r>
              <w:t>B5</w:t>
            </w:r>
          </w:p>
        </w:tc>
        <w:tc>
          <w:tcPr>
            <w:tcW w:w="1197" w:type="dxa"/>
          </w:tcPr>
          <w:p w14:paraId="22FEA047" w14:textId="22A9E36B" w:rsidR="00300030" w:rsidRDefault="00300030" w:rsidP="00300030">
            <w:r>
              <w:t>451-454</w:t>
            </w:r>
          </w:p>
        </w:tc>
        <w:tc>
          <w:tcPr>
            <w:tcW w:w="5786" w:type="dxa"/>
          </w:tcPr>
          <w:p w14:paraId="1D578F19" w14:textId="4B4B2965" w:rsidR="00300030" w:rsidRDefault="00300030" w:rsidP="00300030">
            <w:r>
              <w:t>Für alle Medikamente einen eigenen Haken oder einen Haken für alle</w:t>
            </w:r>
            <w:r w:rsidR="000D7B8C">
              <w:t>.</w:t>
            </w:r>
          </w:p>
        </w:tc>
        <w:tc>
          <w:tcPr>
            <w:tcW w:w="2838" w:type="dxa"/>
          </w:tcPr>
          <w:p w14:paraId="43197A9D" w14:textId="24A29561" w:rsidR="00300030" w:rsidRDefault="00503296" w:rsidP="00300030">
            <w:r>
              <w:t>Einzelhacken</w:t>
            </w:r>
            <w:r w:rsidR="00C169D3">
              <w:t>/</w:t>
            </w:r>
            <w:r>
              <w:t xml:space="preserve">Sammelhaken für Medikamenteneinnahme </w:t>
            </w:r>
          </w:p>
        </w:tc>
        <w:tc>
          <w:tcPr>
            <w:tcW w:w="3466" w:type="dxa"/>
            <w:vMerge/>
          </w:tcPr>
          <w:p w14:paraId="4381AC48" w14:textId="77777777" w:rsidR="00300030" w:rsidRDefault="00300030" w:rsidP="00300030"/>
        </w:tc>
      </w:tr>
      <w:tr w:rsidR="00300030" w14:paraId="5B3FEBAC" w14:textId="77777777" w:rsidTr="00CE1A95">
        <w:tc>
          <w:tcPr>
            <w:tcW w:w="990" w:type="dxa"/>
          </w:tcPr>
          <w:p w14:paraId="6C694849" w14:textId="3D8E7F6A" w:rsidR="00300030" w:rsidRDefault="00300030" w:rsidP="00300030">
            <w:r>
              <w:t>B5</w:t>
            </w:r>
          </w:p>
        </w:tc>
        <w:tc>
          <w:tcPr>
            <w:tcW w:w="1197" w:type="dxa"/>
          </w:tcPr>
          <w:p w14:paraId="1E0718E0" w14:textId="518BCD33" w:rsidR="00300030" w:rsidRDefault="00300030" w:rsidP="00300030">
            <w:r>
              <w:t>454-462</w:t>
            </w:r>
          </w:p>
        </w:tc>
        <w:tc>
          <w:tcPr>
            <w:tcW w:w="5786" w:type="dxa"/>
          </w:tcPr>
          <w:p w14:paraId="115202B3" w14:textId="75C5B756" w:rsidR="00300030" w:rsidRDefault="00D221BE" w:rsidP="00300030">
            <w:r>
              <w:t>E</w:t>
            </w:r>
            <w:r w:rsidR="00300030">
              <w:t xml:space="preserve">ine diskrete Benachrichtigung für die Erinnerung </w:t>
            </w:r>
            <w:r>
              <w:t xml:space="preserve">wird als </w:t>
            </w:r>
            <w:r w:rsidR="00300030">
              <w:t>wichtig</w:t>
            </w:r>
            <w:r>
              <w:t xml:space="preserve"> empfunden</w:t>
            </w:r>
            <w:r w:rsidR="002832F5">
              <w:t xml:space="preserve"> (Anonymität wichtig)</w:t>
            </w:r>
            <w:r w:rsidR="000D7B8C">
              <w:t>.</w:t>
            </w:r>
          </w:p>
        </w:tc>
        <w:tc>
          <w:tcPr>
            <w:tcW w:w="2838" w:type="dxa"/>
          </w:tcPr>
          <w:p w14:paraId="123E3EC8" w14:textId="4352E24B" w:rsidR="00300030" w:rsidRDefault="00740D38" w:rsidP="00300030">
            <w:r>
              <w:t>Wichtig: diskret Erinnerung</w:t>
            </w:r>
            <w:r w:rsidR="00B64822">
              <w:t xml:space="preserve"> und Anonymität </w:t>
            </w:r>
          </w:p>
        </w:tc>
        <w:tc>
          <w:tcPr>
            <w:tcW w:w="3466" w:type="dxa"/>
            <w:vMerge/>
          </w:tcPr>
          <w:p w14:paraId="78FB4982" w14:textId="77777777" w:rsidR="00300030" w:rsidRDefault="00300030" w:rsidP="00300030"/>
        </w:tc>
      </w:tr>
    </w:tbl>
    <w:p w14:paraId="29F553A2" w14:textId="77777777" w:rsidR="00EB614D" w:rsidRDefault="00EB614D"/>
    <w:p w14:paraId="766BCCED" w14:textId="77777777" w:rsidR="00EB614D" w:rsidRDefault="00EB614D"/>
    <w:p w14:paraId="25375EE9" w14:textId="77777777" w:rsidR="003C54A3" w:rsidRDefault="003C54A3">
      <w:r>
        <w:br w:type="page"/>
      </w:r>
    </w:p>
    <w:p w14:paraId="5840D175" w14:textId="7F06CB18" w:rsidR="003C54A3" w:rsidRPr="00B07A9D" w:rsidRDefault="003C54A3" w:rsidP="003C54A3">
      <w:pPr>
        <w:rPr>
          <w:b/>
          <w:bCs/>
          <w:sz w:val="24"/>
          <w:szCs w:val="24"/>
        </w:rPr>
      </w:pPr>
      <w:r w:rsidRPr="00B07A9D">
        <w:rPr>
          <w:b/>
          <w:bCs/>
          <w:sz w:val="24"/>
          <w:szCs w:val="24"/>
        </w:rPr>
        <w:lastRenderedPageBreak/>
        <w:t xml:space="preserve">Chat </w:t>
      </w:r>
      <w:r w:rsidR="003A28DB">
        <w:rPr>
          <w:b/>
          <w:bCs/>
          <w:sz w:val="24"/>
          <w:szCs w:val="24"/>
        </w:rPr>
        <w:t>PrEP-Nutzer</w:t>
      </w:r>
    </w:p>
    <w:tbl>
      <w:tblPr>
        <w:tblStyle w:val="Tabellenraster"/>
        <w:tblpPr w:leftFromText="141" w:rightFromText="141" w:horzAnchor="margin" w:tblpY="525"/>
        <w:tblW w:w="0" w:type="auto"/>
        <w:tblLook w:val="04A0" w:firstRow="1" w:lastRow="0" w:firstColumn="1" w:lastColumn="0" w:noHBand="0" w:noVBand="1"/>
      </w:tblPr>
      <w:tblGrid>
        <w:gridCol w:w="990"/>
        <w:gridCol w:w="1273"/>
        <w:gridCol w:w="6302"/>
        <w:gridCol w:w="2856"/>
        <w:gridCol w:w="2856"/>
      </w:tblGrid>
      <w:tr w:rsidR="00E47980" w:rsidRPr="00285A52" w14:paraId="2C69A9E0" w14:textId="77777777" w:rsidTr="00285A52">
        <w:tc>
          <w:tcPr>
            <w:tcW w:w="990" w:type="dxa"/>
          </w:tcPr>
          <w:p w14:paraId="417B19A7" w14:textId="77777777" w:rsidR="00E47980" w:rsidRPr="00285A52" w:rsidRDefault="00E47980" w:rsidP="00E47980">
            <w:pPr>
              <w:rPr>
                <w:b/>
                <w:bCs/>
              </w:rPr>
            </w:pPr>
            <w:r w:rsidRPr="00285A52">
              <w:rPr>
                <w:b/>
                <w:bCs/>
              </w:rPr>
              <w:t>Proband</w:t>
            </w:r>
          </w:p>
        </w:tc>
        <w:tc>
          <w:tcPr>
            <w:tcW w:w="1273" w:type="dxa"/>
          </w:tcPr>
          <w:p w14:paraId="2A93ED31" w14:textId="77777777" w:rsidR="00E47980" w:rsidRPr="00285A52" w:rsidRDefault="00E47980" w:rsidP="00E47980">
            <w:pPr>
              <w:rPr>
                <w:b/>
                <w:bCs/>
              </w:rPr>
            </w:pPr>
            <w:r w:rsidRPr="00285A52">
              <w:rPr>
                <w:b/>
                <w:bCs/>
              </w:rPr>
              <w:t>Zeile</w:t>
            </w:r>
          </w:p>
        </w:tc>
        <w:tc>
          <w:tcPr>
            <w:tcW w:w="6302" w:type="dxa"/>
          </w:tcPr>
          <w:p w14:paraId="07FF3C42" w14:textId="77777777" w:rsidR="00E47980" w:rsidRPr="00285A52" w:rsidRDefault="00E47980" w:rsidP="00E47980">
            <w:pPr>
              <w:rPr>
                <w:b/>
                <w:bCs/>
              </w:rPr>
            </w:pPr>
            <w:r w:rsidRPr="00285A52">
              <w:rPr>
                <w:b/>
                <w:bCs/>
              </w:rPr>
              <w:t>Paraphrase</w:t>
            </w:r>
          </w:p>
        </w:tc>
        <w:tc>
          <w:tcPr>
            <w:tcW w:w="2856" w:type="dxa"/>
          </w:tcPr>
          <w:p w14:paraId="65B76014" w14:textId="77777777" w:rsidR="00E47980" w:rsidRPr="00285A52" w:rsidRDefault="00E47980" w:rsidP="00E47980">
            <w:pPr>
              <w:rPr>
                <w:b/>
                <w:bCs/>
              </w:rPr>
            </w:pPr>
            <w:r w:rsidRPr="00285A52">
              <w:rPr>
                <w:b/>
                <w:bCs/>
              </w:rPr>
              <w:t>Generalisierung</w:t>
            </w:r>
          </w:p>
        </w:tc>
        <w:tc>
          <w:tcPr>
            <w:tcW w:w="2856" w:type="dxa"/>
          </w:tcPr>
          <w:p w14:paraId="46EDD0A2" w14:textId="02BC9216" w:rsidR="00E47980" w:rsidRPr="00285A52" w:rsidRDefault="00285A52" w:rsidP="00E47980">
            <w:pPr>
              <w:rPr>
                <w:b/>
                <w:bCs/>
              </w:rPr>
            </w:pPr>
            <w:r>
              <w:rPr>
                <w:b/>
                <w:bCs/>
              </w:rPr>
              <w:t>Reduktion</w:t>
            </w:r>
          </w:p>
        </w:tc>
      </w:tr>
      <w:tr w:rsidR="001B432D" w14:paraId="7F04ACD1" w14:textId="77777777" w:rsidTr="00285A52">
        <w:tc>
          <w:tcPr>
            <w:tcW w:w="990" w:type="dxa"/>
          </w:tcPr>
          <w:p w14:paraId="4DE81207" w14:textId="5A81B08F" w:rsidR="001B432D" w:rsidRDefault="001B432D" w:rsidP="00E47980">
            <w:r>
              <w:t>B3</w:t>
            </w:r>
          </w:p>
        </w:tc>
        <w:tc>
          <w:tcPr>
            <w:tcW w:w="1273" w:type="dxa"/>
          </w:tcPr>
          <w:p w14:paraId="5B086404" w14:textId="082854D6" w:rsidR="001B432D" w:rsidRDefault="001B432D" w:rsidP="00E47980">
            <w:r>
              <w:t>516</w:t>
            </w:r>
          </w:p>
        </w:tc>
        <w:tc>
          <w:tcPr>
            <w:tcW w:w="6302" w:type="dxa"/>
          </w:tcPr>
          <w:p w14:paraId="6BF1E69C" w14:textId="58F82792" w:rsidR="001B432D" w:rsidRDefault="001B432D" w:rsidP="00E47980">
            <w:r>
              <w:t xml:space="preserve">Der Chat wird als übersichtlich und klar verständlich wahrgenommen. </w:t>
            </w:r>
          </w:p>
        </w:tc>
        <w:tc>
          <w:tcPr>
            <w:tcW w:w="2856" w:type="dxa"/>
          </w:tcPr>
          <w:p w14:paraId="3A28E3DC" w14:textId="3F81051D" w:rsidR="001B432D" w:rsidRDefault="001B432D" w:rsidP="00E47980">
            <w:r>
              <w:t xml:space="preserve">Übersichtlich und klar verständlich </w:t>
            </w:r>
          </w:p>
        </w:tc>
        <w:tc>
          <w:tcPr>
            <w:tcW w:w="2856" w:type="dxa"/>
            <w:vMerge w:val="restart"/>
          </w:tcPr>
          <w:p w14:paraId="66B30262" w14:textId="77777777" w:rsidR="001B432D" w:rsidRDefault="001B432D" w:rsidP="00E47980">
            <w:r>
              <w:t xml:space="preserve">K1 Design: </w:t>
            </w:r>
          </w:p>
          <w:p w14:paraId="5E049656" w14:textId="64DD9A24" w:rsidR="001B432D" w:rsidRDefault="001B432D" w:rsidP="00B30CAE">
            <w:pPr>
              <w:pStyle w:val="Listenabsatz"/>
              <w:numPr>
                <w:ilvl w:val="0"/>
                <w:numId w:val="1"/>
              </w:numPr>
            </w:pPr>
            <w:r>
              <w:t>Übersichtlich</w:t>
            </w:r>
          </w:p>
          <w:p w14:paraId="149BAD52" w14:textId="77777777" w:rsidR="001B432D" w:rsidRDefault="001B432D" w:rsidP="00B30CAE">
            <w:pPr>
              <w:pStyle w:val="Listenabsatz"/>
              <w:numPr>
                <w:ilvl w:val="0"/>
                <w:numId w:val="1"/>
              </w:numPr>
            </w:pPr>
            <w:r>
              <w:t xml:space="preserve">Klar </w:t>
            </w:r>
          </w:p>
          <w:p w14:paraId="56EE544E" w14:textId="0F79477B" w:rsidR="001B432D" w:rsidRDefault="001B432D" w:rsidP="000D7819">
            <w:pPr>
              <w:pStyle w:val="Listenabsatz"/>
              <w:numPr>
                <w:ilvl w:val="0"/>
                <w:numId w:val="1"/>
              </w:numPr>
            </w:pPr>
            <w:r>
              <w:t>Leicht verständlich</w:t>
            </w:r>
          </w:p>
          <w:p w14:paraId="3496BC4B" w14:textId="12A6F0CD" w:rsidR="001B432D" w:rsidRDefault="001B432D" w:rsidP="00D97653">
            <w:pPr>
              <w:pStyle w:val="Listenabsatz"/>
              <w:numPr>
                <w:ilvl w:val="0"/>
                <w:numId w:val="1"/>
              </w:numPr>
            </w:pPr>
            <w:r>
              <w:t>Umbenennung in „Organisation“</w:t>
            </w:r>
          </w:p>
          <w:p w14:paraId="0BC69022" w14:textId="77777777" w:rsidR="001B432D" w:rsidRDefault="001B432D" w:rsidP="00B30CAE"/>
          <w:p w14:paraId="3CFDDD40" w14:textId="7D4F8592" w:rsidR="001B432D" w:rsidRDefault="001B432D" w:rsidP="00B30CAE">
            <w:r>
              <w:t xml:space="preserve">K2 Anpassung der Funktionen: </w:t>
            </w:r>
          </w:p>
          <w:p w14:paraId="53917789" w14:textId="16E4A5B0" w:rsidR="001B432D" w:rsidRDefault="001B432D" w:rsidP="00DB56A7">
            <w:pPr>
              <w:pStyle w:val="Listenabsatz"/>
              <w:numPr>
                <w:ilvl w:val="0"/>
                <w:numId w:val="1"/>
              </w:numPr>
            </w:pPr>
            <w:r>
              <w:t>Ampelsystem für Rezeptbestellung</w:t>
            </w:r>
          </w:p>
          <w:p w14:paraId="2B437ECD" w14:textId="523FF31F" w:rsidR="001B432D" w:rsidRDefault="001B432D" w:rsidP="00B30CAE">
            <w:pPr>
              <w:pStyle w:val="Listenabsatz"/>
              <w:numPr>
                <w:ilvl w:val="0"/>
                <w:numId w:val="1"/>
              </w:numPr>
            </w:pPr>
            <w:r>
              <w:t>Automatisierte Antworten für Patientenberuhigung</w:t>
            </w:r>
          </w:p>
          <w:p w14:paraId="6678C54C" w14:textId="51DF5369" w:rsidR="001B432D" w:rsidRDefault="001B432D" w:rsidP="000D7819">
            <w:pPr>
              <w:pStyle w:val="Listenabsatz"/>
              <w:numPr>
                <w:ilvl w:val="0"/>
                <w:numId w:val="1"/>
              </w:numPr>
            </w:pPr>
            <w:r>
              <w:t>Terminstatus anzeigen</w:t>
            </w:r>
          </w:p>
          <w:p w14:paraId="0A94839D" w14:textId="77777777" w:rsidR="001B432D" w:rsidRDefault="001B432D" w:rsidP="00D97653">
            <w:pPr>
              <w:pStyle w:val="Listenabsatz"/>
              <w:numPr>
                <w:ilvl w:val="0"/>
                <w:numId w:val="1"/>
              </w:numPr>
            </w:pPr>
            <w:r>
              <w:t>Dringlichkeitsangabe</w:t>
            </w:r>
          </w:p>
          <w:p w14:paraId="2F019465" w14:textId="77777777" w:rsidR="001B432D" w:rsidRDefault="001B432D" w:rsidP="00D97653">
            <w:pPr>
              <w:pStyle w:val="Listenabsatz"/>
              <w:numPr>
                <w:ilvl w:val="0"/>
                <w:numId w:val="1"/>
              </w:numPr>
            </w:pPr>
            <w:r>
              <w:t>Bearbeitungsstatus anzeigen</w:t>
            </w:r>
          </w:p>
          <w:p w14:paraId="36F2FD5E" w14:textId="39DE14AB" w:rsidR="001B432D" w:rsidRDefault="001B432D" w:rsidP="001B432D">
            <w:pPr>
              <w:pStyle w:val="Listenabsatz"/>
              <w:numPr>
                <w:ilvl w:val="0"/>
                <w:numId w:val="1"/>
              </w:numPr>
            </w:pPr>
            <w:r>
              <w:t>Screening, um Informationen zu erfassen und zu bewerten</w:t>
            </w:r>
          </w:p>
          <w:p w14:paraId="2AE100DE" w14:textId="77777777" w:rsidR="001B432D" w:rsidRDefault="001B432D" w:rsidP="00DB56A7">
            <w:pPr>
              <w:pStyle w:val="Listenabsatz"/>
              <w:numPr>
                <w:ilvl w:val="0"/>
                <w:numId w:val="1"/>
              </w:numPr>
            </w:pPr>
            <w:r>
              <w:t xml:space="preserve">Termine/Rezepte auslagern </w:t>
            </w:r>
          </w:p>
          <w:p w14:paraId="4DBA4C0F" w14:textId="3FB3B5E1" w:rsidR="001B432D" w:rsidRDefault="001B432D" w:rsidP="00DB56A7">
            <w:pPr>
              <w:pStyle w:val="Listenabsatz"/>
            </w:pPr>
          </w:p>
        </w:tc>
      </w:tr>
      <w:tr w:rsidR="001B432D" w14:paraId="798EB55F" w14:textId="77777777" w:rsidTr="00285A52">
        <w:tc>
          <w:tcPr>
            <w:tcW w:w="990" w:type="dxa"/>
          </w:tcPr>
          <w:p w14:paraId="43CB32AA" w14:textId="5CBD0CF8" w:rsidR="001B432D" w:rsidRDefault="001B432D" w:rsidP="00E47980">
            <w:r>
              <w:t>B3</w:t>
            </w:r>
          </w:p>
        </w:tc>
        <w:tc>
          <w:tcPr>
            <w:tcW w:w="1273" w:type="dxa"/>
          </w:tcPr>
          <w:p w14:paraId="6563884F" w14:textId="0F1A0B63" w:rsidR="001B432D" w:rsidRDefault="001B432D" w:rsidP="00E47980">
            <w:r>
              <w:t>516-518</w:t>
            </w:r>
          </w:p>
        </w:tc>
        <w:tc>
          <w:tcPr>
            <w:tcW w:w="6302" w:type="dxa"/>
          </w:tcPr>
          <w:p w14:paraId="367135C3" w14:textId="5D6E6D68" w:rsidR="001B432D" w:rsidRDefault="001B432D" w:rsidP="00E47980">
            <w:r>
              <w:t xml:space="preserve">Der Name „Chat“ wird als unpassend empfunden, da dort auch Termine und Rezept gebucht werden können. Als Name wird „Organisation“ vorgeschlagen. </w:t>
            </w:r>
          </w:p>
        </w:tc>
        <w:tc>
          <w:tcPr>
            <w:tcW w:w="2856" w:type="dxa"/>
          </w:tcPr>
          <w:p w14:paraId="3028455E" w14:textId="70021068" w:rsidR="001B432D" w:rsidRDefault="001B432D" w:rsidP="00E47980">
            <w:r>
              <w:t>Vorschlag für Umbenennung in „Organisation“</w:t>
            </w:r>
          </w:p>
        </w:tc>
        <w:tc>
          <w:tcPr>
            <w:tcW w:w="2856" w:type="dxa"/>
            <w:vMerge/>
          </w:tcPr>
          <w:p w14:paraId="13FA0496" w14:textId="77777777" w:rsidR="001B432D" w:rsidRDefault="001B432D" w:rsidP="00E47980"/>
        </w:tc>
      </w:tr>
      <w:tr w:rsidR="001B432D" w14:paraId="5BD3BB96" w14:textId="77777777" w:rsidTr="00285A52">
        <w:tc>
          <w:tcPr>
            <w:tcW w:w="990" w:type="dxa"/>
          </w:tcPr>
          <w:p w14:paraId="441DE90A" w14:textId="589FC666" w:rsidR="001B432D" w:rsidRDefault="001B432D" w:rsidP="00E47980">
            <w:r>
              <w:t>B3</w:t>
            </w:r>
          </w:p>
        </w:tc>
        <w:tc>
          <w:tcPr>
            <w:tcW w:w="1273" w:type="dxa"/>
          </w:tcPr>
          <w:p w14:paraId="4A820C1C" w14:textId="4509D0A9" w:rsidR="001B432D" w:rsidRDefault="001B432D" w:rsidP="00E47980">
            <w:r>
              <w:t>518-519</w:t>
            </w:r>
          </w:p>
        </w:tc>
        <w:tc>
          <w:tcPr>
            <w:tcW w:w="6302" w:type="dxa"/>
          </w:tcPr>
          <w:p w14:paraId="7A176217" w14:textId="6FDC7814" w:rsidR="001B432D" w:rsidRDefault="001B432D" w:rsidP="00E47980">
            <w:r>
              <w:t>Das Design leicht verständlich und gut klickbar.</w:t>
            </w:r>
          </w:p>
        </w:tc>
        <w:tc>
          <w:tcPr>
            <w:tcW w:w="2856" w:type="dxa"/>
          </w:tcPr>
          <w:p w14:paraId="6E1AF6FA" w14:textId="5C5A051F" w:rsidR="001B432D" w:rsidRDefault="001B432D" w:rsidP="00E47980">
            <w:r>
              <w:t>Design leicht verständlich</w:t>
            </w:r>
          </w:p>
        </w:tc>
        <w:tc>
          <w:tcPr>
            <w:tcW w:w="2856" w:type="dxa"/>
            <w:vMerge/>
          </w:tcPr>
          <w:p w14:paraId="1B81C0F2" w14:textId="77777777" w:rsidR="001B432D" w:rsidRDefault="001B432D" w:rsidP="00E47980"/>
        </w:tc>
      </w:tr>
      <w:tr w:rsidR="001B432D" w14:paraId="6C3A6192" w14:textId="77777777" w:rsidTr="00285A52">
        <w:tc>
          <w:tcPr>
            <w:tcW w:w="990" w:type="dxa"/>
          </w:tcPr>
          <w:p w14:paraId="0BFF39AA" w14:textId="1354FC77" w:rsidR="001B432D" w:rsidRDefault="001B432D" w:rsidP="00952468">
            <w:r>
              <w:t>B4</w:t>
            </w:r>
          </w:p>
        </w:tc>
        <w:tc>
          <w:tcPr>
            <w:tcW w:w="1273" w:type="dxa"/>
          </w:tcPr>
          <w:p w14:paraId="5953E84D" w14:textId="1D86609B" w:rsidR="001B432D" w:rsidRDefault="001B432D" w:rsidP="00E47980">
            <w:r>
              <w:t>544-552</w:t>
            </w:r>
          </w:p>
        </w:tc>
        <w:tc>
          <w:tcPr>
            <w:tcW w:w="6302" w:type="dxa"/>
          </w:tcPr>
          <w:p w14:paraId="0303BEFF" w14:textId="47709CCB" w:rsidR="001B432D" w:rsidRDefault="001B432D" w:rsidP="00E47980">
            <w:r>
              <w:t>Es gibt Fragen die standardmäßig sind wie Nebenwirkungen oder Symptome. Damit Patient keine Angst bekommt, wäre es schön eine automatisierte Antwort zu bekommen, die den Patienten beruhigt und mitteilt, das Symptom XY normal sind.</w:t>
            </w:r>
          </w:p>
        </w:tc>
        <w:tc>
          <w:tcPr>
            <w:tcW w:w="2856" w:type="dxa"/>
          </w:tcPr>
          <w:p w14:paraId="448ED455" w14:textId="11B8E813" w:rsidR="001B432D" w:rsidRDefault="001B432D" w:rsidP="00E47980">
            <w:r>
              <w:t>Automatisierte Antwort bei Standardfragen für Patientenberuhigung</w:t>
            </w:r>
          </w:p>
          <w:p w14:paraId="41C2FB21" w14:textId="77777777" w:rsidR="001B432D" w:rsidRPr="003D50AE" w:rsidRDefault="001B432D" w:rsidP="003D50AE">
            <w:pPr>
              <w:ind w:firstLine="708"/>
            </w:pPr>
          </w:p>
        </w:tc>
        <w:tc>
          <w:tcPr>
            <w:tcW w:w="2856" w:type="dxa"/>
            <w:vMerge/>
          </w:tcPr>
          <w:p w14:paraId="7028E732" w14:textId="77777777" w:rsidR="001B432D" w:rsidRDefault="001B432D" w:rsidP="00E47980"/>
        </w:tc>
      </w:tr>
      <w:tr w:rsidR="001B432D" w14:paraId="16A50494" w14:textId="77777777" w:rsidTr="00285A52">
        <w:tc>
          <w:tcPr>
            <w:tcW w:w="990" w:type="dxa"/>
          </w:tcPr>
          <w:p w14:paraId="27959C82" w14:textId="480D976B" w:rsidR="001B432D" w:rsidRDefault="001B432D" w:rsidP="00E47980">
            <w:r>
              <w:t>B5</w:t>
            </w:r>
          </w:p>
        </w:tc>
        <w:tc>
          <w:tcPr>
            <w:tcW w:w="1273" w:type="dxa"/>
          </w:tcPr>
          <w:p w14:paraId="31A20111" w14:textId="7CAC2245" w:rsidR="001B432D" w:rsidRDefault="001B432D" w:rsidP="00E47980">
            <w:r>
              <w:t>556-558</w:t>
            </w:r>
          </w:p>
        </w:tc>
        <w:tc>
          <w:tcPr>
            <w:tcW w:w="6302" w:type="dxa"/>
          </w:tcPr>
          <w:p w14:paraId="2F0FBAD9" w14:textId="2EC6023D" w:rsidR="001B432D" w:rsidRDefault="001B432D" w:rsidP="00E47980">
            <w:r>
              <w:t>Die Chatfunktion vermischt zwei verschiedene Dienstleister. Termine und Rezepte müssen nicht im Chat sein, können getrennt voneinander sein.</w:t>
            </w:r>
          </w:p>
        </w:tc>
        <w:tc>
          <w:tcPr>
            <w:tcW w:w="2856" w:type="dxa"/>
          </w:tcPr>
          <w:p w14:paraId="097FF03A" w14:textId="54BAB75D" w:rsidR="001B432D" w:rsidRDefault="001B432D" w:rsidP="00E47980">
            <w:r>
              <w:t xml:space="preserve">Termine und Rezepte trennen von Chat </w:t>
            </w:r>
          </w:p>
        </w:tc>
        <w:tc>
          <w:tcPr>
            <w:tcW w:w="2856" w:type="dxa"/>
            <w:vMerge/>
          </w:tcPr>
          <w:p w14:paraId="0C2F88F0" w14:textId="77777777" w:rsidR="001B432D" w:rsidRDefault="001B432D" w:rsidP="00E47980"/>
        </w:tc>
      </w:tr>
      <w:tr w:rsidR="001B432D" w14:paraId="5C1EDF54" w14:textId="77777777" w:rsidTr="00285A52">
        <w:tc>
          <w:tcPr>
            <w:tcW w:w="990" w:type="dxa"/>
          </w:tcPr>
          <w:p w14:paraId="3308BE67" w14:textId="53AD3729" w:rsidR="001B432D" w:rsidRDefault="001B432D" w:rsidP="00E47980">
            <w:r>
              <w:t>B5</w:t>
            </w:r>
          </w:p>
        </w:tc>
        <w:tc>
          <w:tcPr>
            <w:tcW w:w="1273" w:type="dxa"/>
          </w:tcPr>
          <w:p w14:paraId="717D4DD5" w14:textId="5E85028A" w:rsidR="001B432D" w:rsidRDefault="001B432D" w:rsidP="00E47980">
            <w:r>
              <w:t>558-560</w:t>
            </w:r>
          </w:p>
        </w:tc>
        <w:tc>
          <w:tcPr>
            <w:tcW w:w="6302" w:type="dxa"/>
          </w:tcPr>
          <w:p w14:paraId="6F1FCB1A" w14:textId="5BC85689" w:rsidR="001B432D" w:rsidRDefault="001B432D" w:rsidP="00E47980">
            <w:r>
              <w:t xml:space="preserve">Das Bestellen von Rezepten soll mit einem Ampelsystem funktionieren: „Eingegangen“, „Rezept in Bearbeitung“ und „Fertig“ </w:t>
            </w:r>
          </w:p>
        </w:tc>
        <w:tc>
          <w:tcPr>
            <w:tcW w:w="2856" w:type="dxa"/>
          </w:tcPr>
          <w:p w14:paraId="31BFA5D9" w14:textId="20AEF1EC" w:rsidR="001B432D" w:rsidRDefault="001B432D" w:rsidP="006303A6">
            <w:r>
              <w:t xml:space="preserve">Ampelsystem für Bestellung von Rezepten </w:t>
            </w:r>
          </w:p>
        </w:tc>
        <w:tc>
          <w:tcPr>
            <w:tcW w:w="2856" w:type="dxa"/>
            <w:vMerge/>
          </w:tcPr>
          <w:p w14:paraId="204A43FC" w14:textId="77777777" w:rsidR="001B432D" w:rsidRDefault="001B432D" w:rsidP="00E47980"/>
        </w:tc>
      </w:tr>
      <w:tr w:rsidR="001B432D" w14:paraId="2C4FCB7A" w14:textId="77777777" w:rsidTr="00285A52">
        <w:tc>
          <w:tcPr>
            <w:tcW w:w="990" w:type="dxa"/>
          </w:tcPr>
          <w:p w14:paraId="78E1A3F5" w14:textId="589D5041" w:rsidR="001B432D" w:rsidRDefault="001B432D" w:rsidP="00E47980">
            <w:r>
              <w:t>B5</w:t>
            </w:r>
          </w:p>
        </w:tc>
        <w:tc>
          <w:tcPr>
            <w:tcW w:w="1273" w:type="dxa"/>
          </w:tcPr>
          <w:p w14:paraId="035BD57C" w14:textId="5D4994C5" w:rsidR="001B432D" w:rsidRDefault="001B432D" w:rsidP="00E47980">
            <w:r>
              <w:t>560-562</w:t>
            </w:r>
          </w:p>
        </w:tc>
        <w:tc>
          <w:tcPr>
            <w:tcW w:w="6302" w:type="dxa"/>
          </w:tcPr>
          <w:p w14:paraId="7519A3AD" w14:textId="4392AF27" w:rsidR="001B432D" w:rsidRDefault="001B432D" w:rsidP="00E47980">
            <w:r>
              <w:t>Das Feedback bei der Rezept Bestellung ist wichtig, damit der Endnutzer weiß, wann man dieses abholen kann.</w:t>
            </w:r>
          </w:p>
        </w:tc>
        <w:tc>
          <w:tcPr>
            <w:tcW w:w="2856" w:type="dxa"/>
          </w:tcPr>
          <w:p w14:paraId="73A91570" w14:textId="2B1C857D" w:rsidR="001B432D" w:rsidRDefault="001B432D" w:rsidP="00E47980">
            <w:r>
              <w:t xml:space="preserve">Hinweis für Rezeptabholung </w:t>
            </w:r>
          </w:p>
        </w:tc>
        <w:tc>
          <w:tcPr>
            <w:tcW w:w="2856" w:type="dxa"/>
            <w:vMerge/>
          </w:tcPr>
          <w:p w14:paraId="38A8519D" w14:textId="77777777" w:rsidR="001B432D" w:rsidRDefault="001B432D" w:rsidP="00E47980"/>
        </w:tc>
      </w:tr>
      <w:tr w:rsidR="001B432D" w14:paraId="72B5DB23" w14:textId="77777777" w:rsidTr="00285A52">
        <w:tc>
          <w:tcPr>
            <w:tcW w:w="990" w:type="dxa"/>
          </w:tcPr>
          <w:p w14:paraId="62742A7D" w14:textId="5A4980DF" w:rsidR="001B432D" w:rsidRDefault="001B432D" w:rsidP="00E47980">
            <w:r>
              <w:t>B5</w:t>
            </w:r>
          </w:p>
        </w:tc>
        <w:tc>
          <w:tcPr>
            <w:tcW w:w="1273" w:type="dxa"/>
          </w:tcPr>
          <w:p w14:paraId="1D8EE929" w14:textId="448E485E" w:rsidR="001B432D" w:rsidRDefault="001B432D" w:rsidP="00E47980">
            <w:r>
              <w:t>567-568</w:t>
            </w:r>
          </w:p>
        </w:tc>
        <w:tc>
          <w:tcPr>
            <w:tcW w:w="6302" w:type="dxa"/>
          </w:tcPr>
          <w:p w14:paraId="0E938504" w14:textId="7CEBC052" w:rsidR="001B432D" w:rsidRDefault="001B432D" w:rsidP="00E47980">
            <w:r>
              <w:t xml:space="preserve">Bei der Terminvereinbarung muss nicht mit einem Chatbot kommuniziert werden. Hier reicht zu wissen, ob der Termin gebucht ist oder nicht. </w:t>
            </w:r>
          </w:p>
        </w:tc>
        <w:tc>
          <w:tcPr>
            <w:tcW w:w="2856" w:type="dxa"/>
          </w:tcPr>
          <w:p w14:paraId="4C62A9FE" w14:textId="00B1D642" w:rsidR="001B432D" w:rsidRDefault="001B432D" w:rsidP="00E47980">
            <w:r>
              <w:t xml:space="preserve">Kein Chatbot für die Terminvereinbarung. Terminstatus ist ausreichend </w:t>
            </w:r>
          </w:p>
        </w:tc>
        <w:tc>
          <w:tcPr>
            <w:tcW w:w="2856" w:type="dxa"/>
            <w:vMerge/>
          </w:tcPr>
          <w:p w14:paraId="00205051" w14:textId="77777777" w:rsidR="001B432D" w:rsidRDefault="001B432D" w:rsidP="00E47980"/>
        </w:tc>
      </w:tr>
      <w:tr w:rsidR="001B432D" w14:paraId="5352A189" w14:textId="77777777" w:rsidTr="00285A52">
        <w:tc>
          <w:tcPr>
            <w:tcW w:w="990" w:type="dxa"/>
          </w:tcPr>
          <w:p w14:paraId="11F4D725" w14:textId="6085A6DC" w:rsidR="001B432D" w:rsidRDefault="001B432D" w:rsidP="00E47980">
            <w:r>
              <w:t>B5</w:t>
            </w:r>
          </w:p>
        </w:tc>
        <w:tc>
          <w:tcPr>
            <w:tcW w:w="1273" w:type="dxa"/>
          </w:tcPr>
          <w:p w14:paraId="78EE50C6" w14:textId="79E12998" w:rsidR="001B432D" w:rsidRDefault="001B432D" w:rsidP="00E47980">
            <w:r>
              <w:t>570-573</w:t>
            </w:r>
          </w:p>
        </w:tc>
        <w:tc>
          <w:tcPr>
            <w:tcW w:w="6302" w:type="dxa"/>
          </w:tcPr>
          <w:p w14:paraId="699DADD2" w14:textId="087716DB" w:rsidR="001B432D" w:rsidRDefault="001B432D" w:rsidP="00E47980">
            <w:r>
              <w:t xml:space="preserve">Eine Angabe der Dringlichkeit wäre wünschenswert, um eine schnelle Rückmeldung bei akuten Fällen zu erhalten. </w:t>
            </w:r>
          </w:p>
        </w:tc>
        <w:tc>
          <w:tcPr>
            <w:tcW w:w="2856" w:type="dxa"/>
          </w:tcPr>
          <w:p w14:paraId="61222EB9" w14:textId="089AF20C" w:rsidR="001B432D" w:rsidRDefault="001B432D" w:rsidP="00E47980">
            <w:r>
              <w:t xml:space="preserve">Möglichkeit die Dringlichkeit anzugeben </w:t>
            </w:r>
          </w:p>
        </w:tc>
        <w:tc>
          <w:tcPr>
            <w:tcW w:w="2856" w:type="dxa"/>
            <w:vMerge/>
          </w:tcPr>
          <w:p w14:paraId="77675C73" w14:textId="77777777" w:rsidR="001B432D" w:rsidRDefault="001B432D" w:rsidP="00E47980"/>
        </w:tc>
      </w:tr>
      <w:tr w:rsidR="001B432D" w14:paraId="10BF4BBD" w14:textId="77777777" w:rsidTr="00285A52">
        <w:tc>
          <w:tcPr>
            <w:tcW w:w="990" w:type="dxa"/>
          </w:tcPr>
          <w:p w14:paraId="1E7C7F46" w14:textId="47A6A028" w:rsidR="001B432D" w:rsidRDefault="001B432D" w:rsidP="00E47980">
            <w:r>
              <w:t>B5</w:t>
            </w:r>
          </w:p>
        </w:tc>
        <w:tc>
          <w:tcPr>
            <w:tcW w:w="1273" w:type="dxa"/>
          </w:tcPr>
          <w:p w14:paraId="292B62F8" w14:textId="3D9026B1" w:rsidR="001B432D" w:rsidRDefault="001B432D" w:rsidP="00E47980">
            <w:r>
              <w:t>573-578</w:t>
            </w:r>
          </w:p>
        </w:tc>
        <w:tc>
          <w:tcPr>
            <w:tcW w:w="6302" w:type="dxa"/>
          </w:tcPr>
          <w:p w14:paraId="008082F6" w14:textId="2D521B39" w:rsidR="001B432D" w:rsidRDefault="001B432D" w:rsidP="00E47980">
            <w:r>
              <w:t xml:space="preserve">Ein Feedback wäre gut, auch wenn es nicht dringend ist, damit der Endnutzer weiß, dass die Frage eingegangen ist und sich jemand damit auseinandersetzt. </w:t>
            </w:r>
          </w:p>
        </w:tc>
        <w:tc>
          <w:tcPr>
            <w:tcW w:w="2856" w:type="dxa"/>
          </w:tcPr>
          <w:p w14:paraId="5D2CDA0D" w14:textId="3A315411" w:rsidR="001B432D" w:rsidRDefault="001B432D" w:rsidP="00E47980">
            <w:r>
              <w:t>Feedback erwünscht, um über den Status der Bearbeitung informiert zu sein</w:t>
            </w:r>
          </w:p>
        </w:tc>
        <w:tc>
          <w:tcPr>
            <w:tcW w:w="2856" w:type="dxa"/>
            <w:vMerge/>
          </w:tcPr>
          <w:p w14:paraId="1CB617E4" w14:textId="77777777" w:rsidR="001B432D" w:rsidRDefault="001B432D" w:rsidP="00E47980"/>
        </w:tc>
      </w:tr>
      <w:tr w:rsidR="001B432D" w14:paraId="36B51CA9" w14:textId="77777777" w:rsidTr="00285A52">
        <w:tc>
          <w:tcPr>
            <w:tcW w:w="990" w:type="dxa"/>
          </w:tcPr>
          <w:p w14:paraId="476FFBC1" w14:textId="460FC2E8" w:rsidR="001B432D" w:rsidRDefault="001B432D" w:rsidP="00565004">
            <w:r>
              <w:t>B5</w:t>
            </w:r>
          </w:p>
        </w:tc>
        <w:tc>
          <w:tcPr>
            <w:tcW w:w="1273" w:type="dxa"/>
          </w:tcPr>
          <w:p w14:paraId="2E19F7F3" w14:textId="65B52707" w:rsidR="001B432D" w:rsidRDefault="001B432D" w:rsidP="00565004">
            <w:r>
              <w:t>631-638</w:t>
            </w:r>
          </w:p>
        </w:tc>
        <w:tc>
          <w:tcPr>
            <w:tcW w:w="6302" w:type="dxa"/>
          </w:tcPr>
          <w:p w14:paraId="354A0124" w14:textId="3DE433B5" w:rsidR="001B432D" w:rsidRDefault="001B432D" w:rsidP="00565004">
            <w:r w:rsidRPr="00870386">
              <w:t>Chat-Screening zur besseren Steuerung</w:t>
            </w:r>
            <w:r>
              <w:t xml:space="preserve">. </w:t>
            </w:r>
            <w:r w:rsidRPr="00870386">
              <w:t xml:space="preserve">Wenn der Patient nicht in der Lage ist, persönlich in die Praxis zu kommen, ist es möglicherweise notwendig, weitere Informationen zu erfragen, wie </w:t>
            </w:r>
            <w:r w:rsidRPr="00870386">
              <w:lastRenderedPageBreak/>
              <w:t xml:space="preserve">schnell er vor Ort sein kann, um gegebenenfalls auf eine </w:t>
            </w:r>
            <w:r>
              <w:t>Videotelefonie</w:t>
            </w:r>
            <w:r w:rsidRPr="00870386">
              <w:t xml:space="preserve"> umzusteigen.</w:t>
            </w:r>
          </w:p>
        </w:tc>
        <w:tc>
          <w:tcPr>
            <w:tcW w:w="2856" w:type="dxa"/>
          </w:tcPr>
          <w:p w14:paraId="731A9013" w14:textId="36B0B075" w:rsidR="001B432D" w:rsidRDefault="001B432D" w:rsidP="00565004">
            <w:r>
              <w:lastRenderedPageBreak/>
              <w:t>Chat-Screening, u</w:t>
            </w:r>
            <w:r w:rsidRPr="007906B8">
              <w:t>m Informationen zu erfassen und zu bewerten</w:t>
            </w:r>
          </w:p>
        </w:tc>
        <w:tc>
          <w:tcPr>
            <w:tcW w:w="2856" w:type="dxa"/>
            <w:vMerge/>
          </w:tcPr>
          <w:p w14:paraId="5D162C7A" w14:textId="77777777" w:rsidR="001B432D" w:rsidRDefault="001B432D" w:rsidP="00565004"/>
        </w:tc>
      </w:tr>
      <w:tr w:rsidR="001B432D" w14:paraId="6E723779" w14:textId="77777777" w:rsidTr="00285A52">
        <w:tc>
          <w:tcPr>
            <w:tcW w:w="990" w:type="dxa"/>
          </w:tcPr>
          <w:p w14:paraId="6FA08A25" w14:textId="681F55BC" w:rsidR="001B432D" w:rsidRDefault="001B432D" w:rsidP="00565004">
            <w:r>
              <w:t>B5</w:t>
            </w:r>
          </w:p>
        </w:tc>
        <w:tc>
          <w:tcPr>
            <w:tcW w:w="1273" w:type="dxa"/>
          </w:tcPr>
          <w:p w14:paraId="7CE0AACB" w14:textId="77777777" w:rsidR="001B432D" w:rsidRDefault="001B432D" w:rsidP="00565004"/>
        </w:tc>
        <w:tc>
          <w:tcPr>
            <w:tcW w:w="6302" w:type="dxa"/>
          </w:tcPr>
          <w:p w14:paraId="5205299A" w14:textId="2EC71BE3" w:rsidR="001B432D" w:rsidRPr="00870386" w:rsidRDefault="001B432D" w:rsidP="00565004">
            <w:r>
              <w:t>Zusätzliche Funktion bei Chat, dass man die Dringlichkeit angeben kann.</w:t>
            </w:r>
          </w:p>
        </w:tc>
        <w:tc>
          <w:tcPr>
            <w:tcW w:w="2856" w:type="dxa"/>
          </w:tcPr>
          <w:p w14:paraId="2B19DC87" w14:textId="5569D201" w:rsidR="001B432D" w:rsidRPr="007B1BE7" w:rsidRDefault="001B432D" w:rsidP="00565004">
            <w:pPr>
              <w:rPr>
                <w:strike/>
              </w:rPr>
            </w:pPr>
            <w:r w:rsidRPr="007B1BE7">
              <w:rPr>
                <w:strike/>
              </w:rPr>
              <w:t xml:space="preserve">Möglichkeit die Dringlichkeit anzugeben </w:t>
            </w:r>
          </w:p>
        </w:tc>
        <w:tc>
          <w:tcPr>
            <w:tcW w:w="2856" w:type="dxa"/>
            <w:vMerge/>
          </w:tcPr>
          <w:p w14:paraId="1A2DE9E2" w14:textId="77777777" w:rsidR="001B432D" w:rsidRDefault="001B432D" w:rsidP="00565004"/>
        </w:tc>
      </w:tr>
    </w:tbl>
    <w:p w14:paraId="7F467B9B" w14:textId="57719E81" w:rsidR="0007216F" w:rsidRDefault="0007216F"/>
    <w:p w14:paraId="1427D70C" w14:textId="2C7B618B" w:rsidR="0007216F" w:rsidRDefault="0007216F">
      <w:r>
        <w:br w:type="page"/>
      </w:r>
    </w:p>
    <w:p w14:paraId="7D05D5F3" w14:textId="31E5CB9B" w:rsidR="009312FD" w:rsidRPr="00B07A9D" w:rsidRDefault="009312FD">
      <w:pPr>
        <w:rPr>
          <w:b/>
          <w:bCs/>
          <w:sz w:val="24"/>
          <w:szCs w:val="24"/>
        </w:rPr>
      </w:pPr>
      <w:r w:rsidRPr="00B07A9D">
        <w:rPr>
          <w:b/>
          <w:bCs/>
          <w:sz w:val="24"/>
          <w:szCs w:val="24"/>
        </w:rPr>
        <w:lastRenderedPageBreak/>
        <w:t xml:space="preserve">Videotelefonie </w:t>
      </w:r>
      <w:r w:rsidR="003A28DB">
        <w:rPr>
          <w:b/>
          <w:bCs/>
          <w:sz w:val="24"/>
          <w:szCs w:val="24"/>
        </w:rPr>
        <w:t>PrEP-Nutzer</w:t>
      </w:r>
    </w:p>
    <w:tbl>
      <w:tblPr>
        <w:tblStyle w:val="Tabellenraster"/>
        <w:tblW w:w="0" w:type="auto"/>
        <w:tblLook w:val="04A0" w:firstRow="1" w:lastRow="0" w:firstColumn="1" w:lastColumn="0" w:noHBand="0" w:noVBand="1"/>
      </w:tblPr>
      <w:tblGrid>
        <w:gridCol w:w="990"/>
        <w:gridCol w:w="990"/>
        <w:gridCol w:w="6237"/>
        <w:gridCol w:w="3204"/>
        <w:gridCol w:w="2856"/>
      </w:tblGrid>
      <w:tr w:rsidR="009312FD" w14:paraId="6642A73D" w14:textId="77777777" w:rsidTr="000968B7">
        <w:tc>
          <w:tcPr>
            <w:tcW w:w="990" w:type="dxa"/>
          </w:tcPr>
          <w:p w14:paraId="7215E6C3" w14:textId="3E332F08" w:rsidR="009312FD" w:rsidRPr="00285A52" w:rsidRDefault="009312FD" w:rsidP="009312FD">
            <w:pPr>
              <w:rPr>
                <w:b/>
                <w:bCs/>
              </w:rPr>
            </w:pPr>
            <w:r w:rsidRPr="00285A52">
              <w:rPr>
                <w:b/>
                <w:bCs/>
              </w:rPr>
              <w:t>Proband</w:t>
            </w:r>
          </w:p>
        </w:tc>
        <w:tc>
          <w:tcPr>
            <w:tcW w:w="990" w:type="dxa"/>
          </w:tcPr>
          <w:p w14:paraId="4D42C6AB" w14:textId="4CA01E05" w:rsidR="009312FD" w:rsidRPr="00285A52" w:rsidRDefault="009312FD" w:rsidP="009312FD">
            <w:pPr>
              <w:rPr>
                <w:b/>
                <w:bCs/>
              </w:rPr>
            </w:pPr>
            <w:r w:rsidRPr="00285A52">
              <w:rPr>
                <w:b/>
                <w:bCs/>
              </w:rPr>
              <w:t>Zeile</w:t>
            </w:r>
          </w:p>
        </w:tc>
        <w:tc>
          <w:tcPr>
            <w:tcW w:w="6237" w:type="dxa"/>
          </w:tcPr>
          <w:p w14:paraId="15CC6378" w14:textId="35AC9709" w:rsidR="009312FD" w:rsidRPr="00285A52" w:rsidRDefault="009312FD" w:rsidP="009312FD">
            <w:pPr>
              <w:rPr>
                <w:b/>
                <w:bCs/>
              </w:rPr>
            </w:pPr>
            <w:r w:rsidRPr="00285A52">
              <w:rPr>
                <w:b/>
                <w:bCs/>
              </w:rPr>
              <w:t>Paraphrase</w:t>
            </w:r>
          </w:p>
        </w:tc>
        <w:tc>
          <w:tcPr>
            <w:tcW w:w="3204" w:type="dxa"/>
          </w:tcPr>
          <w:p w14:paraId="5D10A1CC" w14:textId="392AF95B" w:rsidR="009312FD" w:rsidRPr="00285A52" w:rsidRDefault="009312FD" w:rsidP="009312FD">
            <w:pPr>
              <w:rPr>
                <w:b/>
                <w:bCs/>
              </w:rPr>
            </w:pPr>
            <w:r w:rsidRPr="00285A52">
              <w:rPr>
                <w:b/>
                <w:bCs/>
              </w:rPr>
              <w:t>Generalisierung</w:t>
            </w:r>
          </w:p>
        </w:tc>
        <w:tc>
          <w:tcPr>
            <w:tcW w:w="2856" w:type="dxa"/>
          </w:tcPr>
          <w:p w14:paraId="621BF995" w14:textId="4CF9827F" w:rsidR="009312FD" w:rsidRPr="00285A52" w:rsidRDefault="00285A52" w:rsidP="009312FD">
            <w:pPr>
              <w:rPr>
                <w:b/>
                <w:bCs/>
              </w:rPr>
            </w:pPr>
            <w:r>
              <w:rPr>
                <w:b/>
                <w:bCs/>
              </w:rPr>
              <w:t>Reduktion</w:t>
            </w:r>
            <w:r w:rsidR="009312FD" w:rsidRPr="00285A52">
              <w:rPr>
                <w:b/>
                <w:bCs/>
              </w:rPr>
              <w:t xml:space="preserve"> </w:t>
            </w:r>
          </w:p>
        </w:tc>
      </w:tr>
      <w:tr w:rsidR="007A3E1D" w14:paraId="7F353B44" w14:textId="77777777" w:rsidTr="000968B7">
        <w:tc>
          <w:tcPr>
            <w:tcW w:w="990" w:type="dxa"/>
          </w:tcPr>
          <w:p w14:paraId="2616AE65" w14:textId="1242DAB8" w:rsidR="007A3E1D" w:rsidRDefault="007A3E1D" w:rsidP="009312FD">
            <w:r>
              <w:t>B5</w:t>
            </w:r>
          </w:p>
        </w:tc>
        <w:tc>
          <w:tcPr>
            <w:tcW w:w="990" w:type="dxa"/>
          </w:tcPr>
          <w:p w14:paraId="4F2D2D5C" w14:textId="495E5B86" w:rsidR="007A3E1D" w:rsidRDefault="007A3E1D" w:rsidP="009312FD">
            <w:r>
              <w:t>605-609</w:t>
            </w:r>
          </w:p>
        </w:tc>
        <w:tc>
          <w:tcPr>
            <w:tcW w:w="6237" w:type="dxa"/>
          </w:tcPr>
          <w:p w14:paraId="13320601" w14:textId="06161D08" w:rsidR="007A3E1D" w:rsidRDefault="007A3E1D" w:rsidP="009312FD">
            <w:r>
              <w:t xml:space="preserve">Chat mit Videotelefonie verbinden, um bei dringenden Fällen schnell eine Abstimmung mit dem Arzt zu ermöglichen. </w:t>
            </w:r>
          </w:p>
        </w:tc>
        <w:tc>
          <w:tcPr>
            <w:tcW w:w="3204" w:type="dxa"/>
          </w:tcPr>
          <w:p w14:paraId="011D1734" w14:textId="6C13CA7D" w:rsidR="007A3E1D" w:rsidRDefault="007A3E1D" w:rsidP="009312FD">
            <w:r>
              <w:t xml:space="preserve">Chat und Videotelefonie verbinden </w:t>
            </w:r>
          </w:p>
        </w:tc>
        <w:tc>
          <w:tcPr>
            <w:tcW w:w="2856" w:type="dxa"/>
            <w:vMerge w:val="restart"/>
          </w:tcPr>
          <w:p w14:paraId="5522ADCB" w14:textId="175FAAD8" w:rsidR="000968B7" w:rsidRDefault="000968B7" w:rsidP="009312FD">
            <w:r>
              <w:t xml:space="preserve">K1 </w:t>
            </w:r>
            <w:r w:rsidR="001B432D">
              <w:t>Anpassung der</w:t>
            </w:r>
            <w:r w:rsidR="007B1BE7">
              <w:t xml:space="preserve"> Funktion</w:t>
            </w:r>
            <w:r w:rsidR="001B432D">
              <w:t>en</w:t>
            </w:r>
            <w:r>
              <w:t xml:space="preserve">: </w:t>
            </w:r>
          </w:p>
          <w:p w14:paraId="46B69229" w14:textId="2E60871B" w:rsidR="000968B7" w:rsidRDefault="007B1BE7" w:rsidP="000968B7">
            <w:pPr>
              <w:pStyle w:val="Listenabsatz"/>
              <w:numPr>
                <w:ilvl w:val="0"/>
                <w:numId w:val="1"/>
              </w:numPr>
            </w:pPr>
            <w:r>
              <w:t xml:space="preserve">Befunde </w:t>
            </w:r>
            <w:r w:rsidR="000968B7">
              <w:t>hochladen</w:t>
            </w:r>
          </w:p>
          <w:p w14:paraId="5A22030B" w14:textId="1F5D07F2" w:rsidR="000968B7" w:rsidRDefault="000968B7" w:rsidP="000968B7">
            <w:pPr>
              <w:pStyle w:val="Listenabsatz"/>
              <w:numPr>
                <w:ilvl w:val="0"/>
                <w:numId w:val="1"/>
              </w:numPr>
            </w:pPr>
            <w:r>
              <w:t>Ampelsystem</w:t>
            </w:r>
            <w:r w:rsidR="007B1BE7">
              <w:t xml:space="preserve"> </w:t>
            </w:r>
            <w:proofErr w:type="gramStart"/>
            <w:r w:rsidR="007B1BE7">
              <w:t>bei Befunde</w:t>
            </w:r>
            <w:proofErr w:type="gramEnd"/>
          </w:p>
          <w:p w14:paraId="2555F478" w14:textId="025E21A2" w:rsidR="000968B7" w:rsidRDefault="000968B7" w:rsidP="000968B7">
            <w:pPr>
              <w:pStyle w:val="Listenabsatz"/>
              <w:numPr>
                <w:ilvl w:val="0"/>
                <w:numId w:val="1"/>
              </w:numPr>
            </w:pPr>
            <w:r>
              <w:t>Benachrichtigung bei kritischen Werten</w:t>
            </w:r>
          </w:p>
          <w:p w14:paraId="20A02847" w14:textId="08DADAB8" w:rsidR="000968B7" w:rsidRDefault="000968B7" w:rsidP="000968B7">
            <w:pPr>
              <w:pStyle w:val="Listenabsatz"/>
              <w:numPr>
                <w:ilvl w:val="0"/>
                <w:numId w:val="1"/>
              </w:numPr>
            </w:pPr>
            <w:r>
              <w:t xml:space="preserve">Rückfragen stellen </w:t>
            </w:r>
          </w:p>
          <w:p w14:paraId="20AEEA69" w14:textId="42744B3E" w:rsidR="000968B7" w:rsidRDefault="000968B7" w:rsidP="000968B7">
            <w:pPr>
              <w:pStyle w:val="Listenabsatz"/>
              <w:numPr>
                <w:ilvl w:val="0"/>
                <w:numId w:val="1"/>
              </w:numPr>
            </w:pPr>
            <w:r>
              <w:t xml:space="preserve">Termin vereinbaren </w:t>
            </w:r>
          </w:p>
          <w:p w14:paraId="4C667BAB" w14:textId="77777777" w:rsidR="000968B7" w:rsidRDefault="000968B7" w:rsidP="009312FD"/>
          <w:p w14:paraId="725FA029" w14:textId="6768D9CD" w:rsidR="001B432D" w:rsidRDefault="001B432D" w:rsidP="009312FD">
            <w:r>
              <w:t xml:space="preserve">K2 Design: </w:t>
            </w:r>
          </w:p>
          <w:p w14:paraId="328004C6" w14:textId="06D672FE" w:rsidR="000968B7" w:rsidRDefault="000968B7" w:rsidP="000968B7">
            <w:pPr>
              <w:pStyle w:val="Listenabsatz"/>
              <w:numPr>
                <w:ilvl w:val="0"/>
                <w:numId w:val="1"/>
              </w:numPr>
            </w:pPr>
            <w:r>
              <w:t>Zeitangabe Warteraum</w:t>
            </w:r>
          </w:p>
          <w:p w14:paraId="64A56CDA" w14:textId="77777777" w:rsidR="000968B7" w:rsidRDefault="000968B7" w:rsidP="009312FD"/>
          <w:p w14:paraId="081467B6" w14:textId="6CEDD789" w:rsidR="000968B7" w:rsidRDefault="000968B7" w:rsidP="009312FD">
            <w:r>
              <w:t>K3</w:t>
            </w:r>
            <w:r w:rsidR="00B41EB3">
              <w:t xml:space="preserve"> Nutz</w:t>
            </w:r>
            <w:r w:rsidR="001B432D">
              <w:t>en</w:t>
            </w:r>
            <w:r w:rsidR="00D52E5E">
              <w:t>:</w:t>
            </w:r>
          </w:p>
          <w:p w14:paraId="5130C835" w14:textId="23E913D3" w:rsidR="000968B7" w:rsidRDefault="000968B7" w:rsidP="000968B7">
            <w:pPr>
              <w:pStyle w:val="Listenabsatz"/>
              <w:numPr>
                <w:ilvl w:val="0"/>
                <w:numId w:val="1"/>
              </w:numPr>
            </w:pPr>
            <w:r>
              <w:t>Videotelefonie praktisch</w:t>
            </w:r>
            <w:r w:rsidR="001C139B">
              <w:t xml:space="preserve"> (bei „Standardterminen)</w:t>
            </w:r>
          </w:p>
          <w:p w14:paraId="08A2F5D3" w14:textId="77777777" w:rsidR="000968B7" w:rsidRDefault="000968B7" w:rsidP="000968B7"/>
          <w:p w14:paraId="540FDA44" w14:textId="092924E4" w:rsidR="000968B7" w:rsidRDefault="000968B7" w:rsidP="007B1BE7"/>
        </w:tc>
      </w:tr>
      <w:tr w:rsidR="007A3E1D" w14:paraId="51E3984D" w14:textId="77777777" w:rsidTr="000968B7">
        <w:tc>
          <w:tcPr>
            <w:tcW w:w="990" w:type="dxa"/>
          </w:tcPr>
          <w:p w14:paraId="58FF0D0C" w14:textId="0EDFBFD8" w:rsidR="007A3E1D" w:rsidRDefault="007A3E1D" w:rsidP="009312FD">
            <w:r>
              <w:t>B3</w:t>
            </w:r>
          </w:p>
        </w:tc>
        <w:tc>
          <w:tcPr>
            <w:tcW w:w="990" w:type="dxa"/>
          </w:tcPr>
          <w:p w14:paraId="4BA45AED" w14:textId="7DE9F872" w:rsidR="007A3E1D" w:rsidRDefault="007A3E1D" w:rsidP="009312FD">
            <w:r>
              <w:t>644-649</w:t>
            </w:r>
          </w:p>
        </w:tc>
        <w:tc>
          <w:tcPr>
            <w:tcW w:w="6237" w:type="dxa"/>
          </w:tcPr>
          <w:p w14:paraId="7B412091" w14:textId="3F064CA5" w:rsidR="007A3E1D" w:rsidRPr="00870386" w:rsidRDefault="007A3E1D" w:rsidP="009312FD">
            <w:r>
              <w:t xml:space="preserve">Bei akuten Terminen ist es notwendig zu differenzieren, ob Videotelefonie oder </w:t>
            </w:r>
            <w:r w:rsidR="001C139B">
              <w:t>Vor-Ort-Termin</w:t>
            </w:r>
            <w:r>
              <w:t xml:space="preserve">. Für Standardtermine </w:t>
            </w:r>
            <w:r w:rsidR="001C139B">
              <w:t xml:space="preserve">(z. B. Befundbesprechung) </w:t>
            </w:r>
            <w:r>
              <w:t xml:space="preserve">ist die Videotelefonie praktisch, vor allem im Hinblick auf die Distanz. Die Anzahl an Arzt Besuchen vor Ort kann verringert werden. </w:t>
            </w:r>
          </w:p>
        </w:tc>
        <w:tc>
          <w:tcPr>
            <w:tcW w:w="3204" w:type="dxa"/>
          </w:tcPr>
          <w:p w14:paraId="0C8B5F27" w14:textId="1A870ED9" w:rsidR="007A3E1D" w:rsidRDefault="007A3E1D" w:rsidP="009312FD">
            <w:r>
              <w:t xml:space="preserve">Videotelefonie bei Standardterminen </w:t>
            </w:r>
            <w:r w:rsidR="001C139B">
              <w:t xml:space="preserve">(z. B. Befundbesprechung) </w:t>
            </w:r>
            <w:r>
              <w:t>praktisch</w:t>
            </w:r>
          </w:p>
        </w:tc>
        <w:tc>
          <w:tcPr>
            <w:tcW w:w="2856" w:type="dxa"/>
            <w:vMerge/>
          </w:tcPr>
          <w:p w14:paraId="59CE140A" w14:textId="77777777" w:rsidR="007A3E1D" w:rsidRDefault="007A3E1D" w:rsidP="009312FD"/>
        </w:tc>
      </w:tr>
      <w:tr w:rsidR="007A3E1D" w14:paraId="114CBF28" w14:textId="77777777" w:rsidTr="000968B7">
        <w:tc>
          <w:tcPr>
            <w:tcW w:w="990" w:type="dxa"/>
          </w:tcPr>
          <w:p w14:paraId="1E173D9E" w14:textId="74EAD205" w:rsidR="007A3E1D" w:rsidRDefault="007A3E1D" w:rsidP="009312FD">
            <w:r>
              <w:t>B3</w:t>
            </w:r>
          </w:p>
        </w:tc>
        <w:tc>
          <w:tcPr>
            <w:tcW w:w="990" w:type="dxa"/>
          </w:tcPr>
          <w:p w14:paraId="7CA39F27" w14:textId="4125C274" w:rsidR="007A3E1D" w:rsidRDefault="007A3E1D" w:rsidP="009312FD">
            <w:r>
              <w:t>660-662</w:t>
            </w:r>
          </w:p>
        </w:tc>
        <w:tc>
          <w:tcPr>
            <w:tcW w:w="6237" w:type="dxa"/>
          </w:tcPr>
          <w:p w14:paraId="2C1D8352" w14:textId="161A4503" w:rsidR="007A3E1D" w:rsidRDefault="007A3E1D" w:rsidP="009312FD">
            <w:r>
              <w:t xml:space="preserve">Zeitangabe im Warteraum, wie lange man schon wartet. </w:t>
            </w:r>
          </w:p>
        </w:tc>
        <w:tc>
          <w:tcPr>
            <w:tcW w:w="3204" w:type="dxa"/>
          </w:tcPr>
          <w:p w14:paraId="0343A6DA" w14:textId="3E5028A1" w:rsidR="007A3E1D" w:rsidRDefault="007A3E1D" w:rsidP="007A3E1D">
            <w:r>
              <w:t>Zeitangabe im Warteraum</w:t>
            </w:r>
          </w:p>
        </w:tc>
        <w:tc>
          <w:tcPr>
            <w:tcW w:w="2856" w:type="dxa"/>
            <w:vMerge/>
          </w:tcPr>
          <w:p w14:paraId="5564A64D" w14:textId="77777777" w:rsidR="007A3E1D" w:rsidRDefault="007A3E1D" w:rsidP="009312FD"/>
        </w:tc>
      </w:tr>
      <w:tr w:rsidR="007A3E1D" w14:paraId="2180DCEB" w14:textId="77777777" w:rsidTr="000968B7">
        <w:tc>
          <w:tcPr>
            <w:tcW w:w="990" w:type="dxa"/>
          </w:tcPr>
          <w:p w14:paraId="54C21BE3" w14:textId="2F73B747" w:rsidR="007A3E1D" w:rsidRDefault="007A3E1D" w:rsidP="009312FD">
            <w:r>
              <w:t>B4</w:t>
            </w:r>
          </w:p>
        </w:tc>
        <w:tc>
          <w:tcPr>
            <w:tcW w:w="990" w:type="dxa"/>
          </w:tcPr>
          <w:p w14:paraId="35B4AE47" w14:textId="42EC96DA" w:rsidR="007A3E1D" w:rsidRDefault="007A3E1D" w:rsidP="009312FD">
            <w:r>
              <w:t>666-670</w:t>
            </w:r>
          </w:p>
        </w:tc>
        <w:tc>
          <w:tcPr>
            <w:tcW w:w="6237" w:type="dxa"/>
          </w:tcPr>
          <w:p w14:paraId="6F8EB953" w14:textId="35C85294" w:rsidR="007A3E1D" w:rsidRDefault="007A3E1D" w:rsidP="009312FD">
            <w:r>
              <w:t xml:space="preserve">Separate Funktion, um Blutproben hochzuladen und die Ergebnisse anschaulich darzustellen. </w:t>
            </w:r>
          </w:p>
        </w:tc>
        <w:tc>
          <w:tcPr>
            <w:tcW w:w="3204" w:type="dxa"/>
          </w:tcPr>
          <w:p w14:paraId="516895B2" w14:textId="66CD60B4" w:rsidR="007A3E1D" w:rsidRPr="000968B7" w:rsidRDefault="007A3E1D" w:rsidP="009312FD">
            <w:r w:rsidRPr="000968B7">
              <w:t xml:space="preserve">Funktion: </w:t>
            </w:r>
            <w:r w:rsidR="000968B7">
              <w:t>Befunde</w:t>
            </w:r>
            <w:r w:rsidRPr="000968B7">
              <w:t xml:space="preserve"> hochladen</w:t>
            </w:r>
          </w:p>
        </w:tc>
        <w:tc>
          <w:tcPr>
            <w:tcW w:w="2856" w:type="dxa"/>
            <w:vMerge/>
          </w:tcPr>
          <w:p w14:paraId="3443A0E9" w14:textId="77777777" w:rsidR="007A3E1D" w:rsidRDefault="007A3E1D" w:rsidP="009312FD"/>
        </w:tc>
      </w:tr>
      <w:tr w:rsidR="007A3E1D" w14:paraId="103277BE" w14:textId="77777777" w:rsidTr="000968B7">
        <w:tc>
          <w:tcPr>
            <w:tcW w:w="990" w:type="dxa"/>
          </w:tcPr>
          <w:p w14:paraId="3DEC10D9" w14:textId="4D7E7E37" w:rsidR="007A3E1D" w:rsidRDefault="007A3E1D" w:rsidP="009312FD">
            <w:r>
              <w:t>B4</w:t>
            </w:r>
          </w:p>
        </w:tc>
        <w:tc>
          <w:tcPr>
            <w:tcW w:w="990" w:type="dxa"/>
          </w:tcPr>
          <w:p w14:paraId="244F1F2A" w14:textId="0EE52470" w:rsidR="007A3E1D" w:rsidRDefault="007A3E1D" w:rsidP="009312FD">
            <w:commentRangeStart w:id="2"/>
            <w:r>
              <w:t>670-671</w:t>
            </w:r>
          </w:p>
        </w:tc>
        <w:tc>
          <w:tcPr>
            <w:tcW w:w="6237" w:type="dxa"/>
          </w:tcPr>
          <w:p w14:paraId="0A6B48EE" w14:textId="3B2498B5" w:rsidR="007A3E1D" w:rsidRDefault="007A3E1D" w:rsidP="009312FD">
            <w:r>
              <w:t>Ampelsystem, um den Zustand anzuzeigen bei Blutproben</w:t>
            </w:r>
          </w:p>
        </w:tc>
        <w:tc>
          <w:tcPr>
            <w:tcW w:w="3204" w:type="dxa"/>
          </w:tcPr>
          <w:p w14:paraId="50D98E8D" w14:textId="2CBC5BE8" w:rsidR="007A3E1D" w:rsidRDefault="007A3E1D" w:rsidP="009312FD">
            <w:r>
              <w:t xml:space="preserve">Ampelsystem bei </w:t>
            </w:r>
            <w:r w:rsidR="000968B7">
              <w:t>Befunden</w:t>
            </w:r>
            <w:commentRangeEnd w:id="2"/>
            <w:r w:rsidR="001B0E96">
              <w:rPr>
                <w:rStyle w:val="Kommentarzeichen"/>
              </w:rPr>
              <w:commentReference w:id="2"/>
            </w:r>
          </w:p>
        </w:tc>
        <w:tc>
          <w:tcPr>
            <w:tcW w:w="2856" w:type="dxa"/>
            <w:vMerge/>
          </w:tcPr>
          <w:p w14:paraId="453EAAFD" w14:textId="77777777" w:rsidR="007A3E1D" w:rsidRDefault="007A3E1D" w:rsidP="009312FD"/>
        </w:tc>
      </w:tr>
      <w:tr w:rsidR="007A3E1D" w14:paraId="2D8895FF" w14:textId="77777777" w:rsidTr="000968B7">
        <w:tc>
          <w:tcPr>
            <w:tcW w:w="990" w:type="dxa"/>
          </w:tcPr>
          <w:p w14:paraId="7AADF656" w14:textId="4FC79C46" w:rsidR="007A3E1D" w:rsidRDefault="007A3E1D" w:rsidP="009312FD">
            <w:r>
              <w:t>B4</w:t>
            </w:r>
          </w:p>
        </w:tc>
        <w:tc>
          <w:tcPr>
            <w:tcW w:w="990" w:type="dxa"/>
          </w:tcPr>
          <w:p w14:paraId="7ED02F3C" w14:textId="2E999048" w:rsidR="007A3E1D" w:rsidRDefault="007A3E1D" w:rsidP="009312FD">
            <w:r>
              <w:t>671-674</w:t>
            </w:r>
          </w:p>
        </w:tc>
        <w:tc>
          <w:tcPr>
            <w:tcW w:w="6237" w:type="dxa"/>
          </w:tcPr>
          <w:p w14:paraId="13B10384" w14:textId="48798B2B" w:rsidR="007A3E1D" w:rsidRDefault="007A3E1D" w:rsidP="009312FD">
            <w:r>
              <w:t>Zusätzliche soll eine Benachrichtigung gesendet werden, falls ein Wert stark erhöht ist, um einen Arzttermin zu vereinbaren oder entsprechende Maßnahmen zu ergreifen.</w:t>
            </w:r>
          </w:p>
        </w:tc>
        <w:tc>
          <w:tcPr>
            <w:tcW w:w="3204" w:type="dxa"/>
          </w:tcPr>
          <w:p w14:paraId="08E09607" w14:textId="0BD456F7" w:rsidR="007A3E1D" w:rsidRDefault="007A3E1D" w:rsidP="009312FD">
            <w:r>
              <w:t>Benachrichtigung bei erhöhten Werten</w:t>
            </w:r>
          </w:p>
        </w:tc>
        <w:tc>
          <w:tcPr>
            <w:tcW w:w="2856" w:type="dxa"/>
            <w:vMerge/>
          </w:tcPr>
          <w:p w14:paraId="2AE8516D" w14:textId="77777777" w:rsidR="007A3E1D" w:rsidRDefault="007A3E1D" w:rsidP="009312FD"/>
        </w:tc>
      </w:tr>
      <w:tr w:rsidR="007A3E1D" w14:paraId="6E22C907" w14:textId="77777777" w:rsidTr="000968B7">
        <w:tc>
          <w:tcPr>
            <w:tcW w:w="990" w:type="dxa"/>
          </w:tcPr>
          <w:p w14:paraId="74A366D4" w14:textId="5FCBE09E" w:rsidR="007A3E1D" w:rsidRDefault="007A3E1D" w:rsidP="009312FD">
            <w:r>
              <w:t>B4</w:t>
            </w:r>
          </w:p>
        </w:tc>
        <w:tc>
          <w:tcPr>
            <w:tcW w:w="990" w:type="dxa"/>
          </w:tcPr>
          <w:p w14:paraId="3BACD11F" w14:textId="03EF8FDF" w:rsidR="007A3E1D" w:rsidRDefault="007A3E1D" w:rsidP="009312FD">
            <w:r>
              <w:t>691-694</w:t>
            </w:r>
          </w:p>
        </w:tc>
        <w:tc>
          <w:tcPr>
            <w:tcW w:w="6237" w:type="dxa"/>
          </w:tcPr>
          <w:p w14:paraId="6FDF60B6" w14:textId="1DA99B8F" w:rsidR="007A3E1D" w:rsidRDefault="007A3E1D" w:rsidP="009312FD">
            <w:r>
              <w:t>S</w:t>
            </w:r>
            <w:r w:rsidRPr="00F415A5">
              <w:t>chl</w:t>
            </w:r>
            <w:r>
              <w:t>ä</w:t>
            </w:r>
            <w:r w:rsidRPr="00F415A5">
              <w:t>g</w:t>
            </w:r>
            <w:r>
              <w:t>t</w:t>
            </w:r>
            <w:r w:rsidRPr="00F415A5">
              <w:t xml:space="preserve"> vor, ein Ampelsystem oder einen ähnlichen Indikator zu verwenden, um den Zustand eine</w:t>
            </w:r>
            <w:r>
              <w:t>s</w:t>
            </w:r>
            <w:r w:rsidRPr="00F415A5">
              <w:t xml:space="preserve"> erhöhten Blutwertes einzuschätzen und festzustellen, ob dies auf äußere Einflüsse wie Hitze und Dehydration oder auf etwas Ernstes hinweist.</w:t>
            </w:r>
          </w:p>
        </w:tc>
        <w:tc>
          <w:tcPr>
            <w:tcW w:w="3204" w:type="dxa"/>
          </w:tcPr>
          <w:p w14:paraId="678E06C6" w14:textId="3920D2C5" w:rsidR="007A3E1D" w:rsidRPr="000968B7" w:rsidRDefault="007A3E1D" w:rsidP="009312FD">
            <w:pPr>
              <w:rPr>
                <w:strike/>
              </w:rPr>
            </w:pPr>
            <w:r w:rsidRPr="000968B7">
              <w:rPr>
                <w:strike/>
              </w:rPr>
              <w:t>Ampelsystem bei B</w:t>
            </w:r>
            <w:r w:rsidR="000968B7">
              <w:rPr>
                <w:strike/>
              </w:rPr>
              <w:t>efunden</w:t>
            </w:r>
          </w:p>
        </w:tc>
        <w:tc>
          <w:tcPr>
            <w:tcW w:w="2856" w:type="dxa"/>
            <w:vMerge/>
          </w:tcPr>
          <w:p w14:paraId="4EA6C00E" w14:textId="77777777" w:rsidR="007A3E1D" w:rsidRDefault="007A3E1D" w:rsidP="009312FD"/>
        </w:tc>
      </w:tr>
      <w:tr w:rsidR="007A3E1D" w14:paraId="65EED6D0" w14:textId="77777777" w:rsidTr="000968B7">
        <w:tc>
          <w:tcPr>
            <w:tcW w:w="990" w:type="dxa"/>
          </w:tcPr>
          <w:p w14:paraId="36C72F8D" w14:textId="32F9C310" w:rsidR="007A3E1D" w:rsidRDefault="007A3E1D" w:rsidP="009312FD">
            <w:r w:rsidRPr="000968B7">
              <w:rPr>
                <w:color w:val="000000" w:themeColor="text1"/>
              </w:rPr>
              <w:t>B5</w:t>
            </w:r>
          </w:p>
        </w:tc>
        <w:tc>
          <w:tcPr>
            <w:tcW w:w="990" w:type="dxa"/>
          </w:tcPr>
          <w:p w14:paraId="1277F2DE" w14:textId="1F4E71DC" w:rsidR="007A3E1D" w:rsidRDefault="007A3E1D" w:rsidP="009312FD">
            <w:r>
              <w:t>698-703</w:t>
            </w:r>
          </w:p>
        </w:tc>
        <w:tc>
          <w:tcPr>
            <w:tcW w:w="6237" w:type="dxa"/>
          </w:tcPr>
          <w:p w14:paraId="1EACDC6F" w14:textId="0D168B02" w:rsidR="007A3E1D" w:rsidRDefault="007A3E1D" w:rsidP="009312FD">
            <w:r>
              <w:t>Stimmt zu, dass die Befunde in der App geteilt werden sollen und dass es nicht notwendig sei bei jedem Test direkt umfassend informiert zu werden.</w:t>
            </w:r>
          </w:p>
        </w:tc>
        <w:tc>
          <w:tcPr>
            <w:tcW w:w="3204" w:type="dxa"/>
          </w:tcPr>
          <w:p w14:paraId="68914120" w14:textId="551517FD" w:rsidR="007A3E1D" w:rsidRPr="000968B7" w:rsidRDefault="007A3E1D" w:rsidP="009312FD">
            <w:pPr>
              <w:rPr>
                <w:strike/>
              </w:rPr>
            </w:pPr>
            <w:r w:rsidRPr="000968B7">
              <w:rPr>
                <w:strike/>
              </w:rPr>
              <w:t>Funktion: Befunde hochladen</w:t>
            </w:r>
          </w:p>
        </w:tc>
        <w:tc>
          <w:tcPr>
            <w:tcW w:w="2856" w:type="dxa"/>
            <w:vMerge/>
          </w:tcPr>
          <w:p w14:paraId="277C484F" w14:textId="77777777" w:rsidR="007A3E1D" w:rsidRDefault="007A3E1D" w:rsidP="009312FD"/>
        </w:tc>
      </w:tr>
      <w:tr w:rsidR="007A3E1D" w14:paraId="341BE807" w14:textId="77777777" w:rsidTr="000968B7">
        <w:tc>
          <w:tcPr>
            <w:tcW w:w="990" w:type="dxa"/>
          </w:tcPr>
          <w:p w14:paraId="464DAC9A" w14:textId="12276EAC" w:rsidR="007A3E1D" w:rsidRPr="00F415A5" w:rsidRDefault="007A3E1D" w:rsidP="009312FD">
            <w:pPr>
              <w:rPr>
                <w:color w:val="FF0000"/>
              </w:rPr>
            </w:pPr>
            <w:r w:rsidRPr="000968B7">
              <w:rPr>
                <w:color w:val="000000" w:themeColor="text1"/>
              </w:rPr>
              <w:t>B5</w:t>
            </w:r>
          </w:p>
        </w:tc>
        <w:tc>
          <w:tcPr>
            <w:tcW w:w="990" w:type="dxa"/>
          </w:tcPr>
          <w:p w14:paraId="2CE3655D" w14:textId="74D1BB9D" w:rsidR="007A3E1D" w:rsidRDefault="000968B7" w:rsidP="009312FD">
            <w:r>
              <w:t>708-711</w:t>
            </w:r>
          </w:p>
        </w:tc>
        <w:tc>
          <w:tcPr>
            <w:tcW w:w="6237" w:type="dxa"/>
          </w:tcPr>
          <w:p w14:paraId="2AB47D53" w14:textId="462ABE59" w:rsidR="007A3E1D" w:rsidRDefault="007A3E1D" w:rsidP="009312FD">
            <w:r w:rsidRPr="00F415A5">
              <w:t>Funktion</w:t>
            </w:r>
            <w:r>
              <w:t xml:space="preserve">, um </w:t>
            </w:r>
            <w:r w:rsidRPr="00F415A5">
              <w:t xml:space="preserve">bei Bedarf direkt in der App einen Termin </w:t>
            </w:r>
            <w:r>
              <w:t xml:space="preserve">zu </w:t>
            </w:r>
            <w:r w:rsidRPr="00F415A5">
              <w:t>vereinbaren</w:t>
            </w:r>
            <w:r>
              <w:t xml:space="preserve">, </w:t>
            </w:r>
            <w:r w:rsidRPr="00F415A5">
              <w:t xml:space="preserve">falls man </w:t>
            </w:r>
            <w:r>
              <w:t>einen Befund</w:t>
            </w:r>
            <w:r w:rsidRPr="00F415A5">
              <w:t xml:space="preserve"> zugeschickt bekommt und möglicherweise Rückfragen hat.</w:t>
            </w:r>
            <w:r>
              <w:t xml:space="preserve">  </w:t>
            </w:r>
          </w:p>
        </w:tc>
        <w:tc>
          <w:tcPr>
            <w:tcW w:w="3204" w:type="dxa"/>
          </w:tcPr>
          <w:p w14:paraId="69389924" w14:textId="753358F9" w:rsidR="007A3E1D" w:rsidRDefault="007A3E1D" w:rsidP="009312FD">
            <w:r>
              <w:t>Befundübermittlung, zusätzliche Funktion, um Termin zu vereinbaren oder Rückfragen zu stellen</w:t>
            </w:r>
          </w:p>
        </w:tc>
        <w:tc>
          <w:tcPr>
            <w:tcW w:w="2856" w:type="dxa"/>
            <w:vMerge/>
          </w:tcPr>
          <w:p w14:paraId="3B57D890" w14:textId="77777777" w:rsidR="007A3E1D" w:rsidRDefault="007A3E1D" w:rsidP="009312FD"/>
        </w:tc>
      </w:tr>
    </w:tbl>
    <w:p w14:paraId="36BC5620" w14:textId="77777777" w:rsidR="009312FD" w:rsidRDefault="009312FD"/>
    <w:p w14:paraId="1F4799F9" w14:textId="77777777" w:rsidR="003A28DB" w:rsidRDefault="003A28DB"/>
    <w:p w14:paraId="6E2FC401" w14:textId="77777777" w:rsidR="007B1BE7" w:rsidRDefault="007B1BE7">
      <w:pPr>
        <w:rPr>
          <w:b/>
          <w:bCs/>
        </w:rPr>
      </w:pPr>
      <w:r>
        <w:rPr>
          <w:b/>
          <w:bCs/>
        </w:rPr>
        <w:br/>
      </w:r>
    </w:p>
    <w:p w14:paraId="17E4D359" w14:textId="2B7DBA38" w:rsidR="003A28DB" w:rsidRDefault="007B1BE7">
      <w:pPr>
        <w:rPr>
          <w:b/>
          <w:bCs/>
        </w:rPr>
      </w:pPr>
      <w:r>
        <w:rPr>
          <w:b/>
          <w:bCs/>
        </w:rPr>
        <w:br w:type="page"/>
      </w:r>
      <w:r w:rsidR="003A28DB" w:rsidRPr="00FA20B0">
        <w:rPr>
          <w:b/>
          <w:bCs/>
        </w:rPr>
        <w:lastRenderedPageBreak/>
        <w:t>Abschließenden Diskussion PrEP-Nutzer</w:t>
      </w:r>
    </w:p>
    <w:tbl>
      <w:tblPr>
        <w:tblStyle w:val="Tabellenraster"/>
        <w:tblW w:w="0" w:type="auto"/>
        <w:tblLook w:val="04A0" w:firstRow="1" w:lastRow="0" w:firstColumn="1" w:lastColumn="0" w:noHBand="0" w:noVBand="1"/>
      </w:tblPr>
      <w:tblGrid>
        <w:gridCol w:w="990"/>
        <w:gridCol w:w="1273"/>
        <w:gridCol w:w="6302"/>
        <w:gridCol w:w="2856"/>
        <w:gridCol w:w="2856"/>
      </w:tblGrid>
      <w:tr w:rsidR="00FA20B0" w14:paraId="2ACDF427" w14:textId="77777777" w:rsidTr="000B563A">
        <w:tc>
          <w:tcPr>
            <w:tcW w:w="990" w:type="dxa"/>
          </w:tcPr>
          <w:p w14:paraId="20A11B42" w14:textId="5A772D71" w:rsidR="00FA20B0" w:rsidRDefault="00FA20B0" w:rsidP="00FA20B0">
            <w:pPr>
              <w:rPr>
                <w:b/>
                <w:bCs/>
              </w:rPr>
            </w:pPr>
            <w:r w:rsidRPr="00285A52">
              <w:rPr>
                <w:b/>
                <w:bCs/>
              </w:rPr>
              <w:t>Proband</w:t>
            </w:r>
          </w:p>
        </w:tc>
        <w:tc>
          <w:tcPr>
            <w:tcW w:w="1273" w:type="dxa"/>
          </w:tcPr>
          <w:p w14:paraId="5F9F6926" w14:textId="291737EC" w:rsidR="00FA20B0" w:rsidRDefault="00FA20B0" w:rsidP="00FA20B0">
            <w:pPr>
              <w:rPr>
                <w:b/>
                <w:bCs/>
              </w:rPr>
            </w:pPr>
            <w:r w:rsidRPr="00285A52">
              <w:rPr>
                <w:b/>
                <w:bCs/>
              </w:rPr>
              <w:t>Zeile</w:t>
            </w:r>
          </w:p>
        </w:tc>
        <w:tc>
          <w:tcPr>
            <w:tcW w:w="6302" w:type="dxa"/>
          </w:tcPr>
          <w:p w14:paraId="0191BD29" w14:textId="7AC9137A" w:rsidR="00FA20B0" w:rsidRDefault="00FA20B0" w:rsidP="00FA20B0">
            <w:pPr>
              <w:rPr>
                <w:b/>
                <w:bCs/>
              </w:rPr>
            </w:pPr>
            <w:r w:rsidRPr="00285A52">
              <w:rPr>
                <w:b/>
                <w:bCs/>
              </w:rPr>
              <w:t>Paraphrase</w:t>
            </w:r>
          </w:p>
        </w:tc>
        <w:tc>
          <w:tcPr>
            <w:tcW w:w="2856" w:type="dxa"/>
          </w:tcPr>
          <w:p w14:paraId="4F128604" w14:textId="0EFD18BF" w:rsidR="00FA20B0" w:rsidRDefault="00FA20B0" w:rsidP="00FA20B0">
            <w:pPr>
              <w:rPr>
                <w:b/>
                <w:bCs/>
              </w:rPr>
            </w:pPr>
            <w:r w:rsidRPr="00285A52">
              <w:rPr>
                <w:b/>
                <w:bCs/>
              </w:rPr>
              <w:t>Generalisierung</w:t>
            </w:r>
          </w:p>
        </w:tc>
        <w:tc>
          <w:tcPr>
            <w:tcW w:w="2856" w:type="dxa"/>
          </w:tcPr>
          <w:p w14:paraId="14AC232B" w14:textId="1EAB20BE" w:rsidR="00FA20B0" w:rsidRDefault="00FA20B0" w:rsidP="00FA20B0">
            <w:pPr>
              <w:rPr>
                <w:b/>
                <w:bCs/>
              </w:rPr>
            </w:pPr>
            <w:r>
              <w:rPr>
                <w:b/>
                <w:bCs/>
              </w:rPr>
              <w:t>Reduktion</w:t>
            </w:r>
            <w:r w:rsidRPr="00285A52">
              <w:rPr>
                <w:b/>
                <w:bCs/>
              </w:rPr>
              <w:t xml:space="preserve"> </w:t>
            </w:r>
          </w:p>
        </w:tc>
      </w:tr>
      <w:tr w:rsidR="000968B7" w14:paraId="36C3C845" w14:textId="77777777" w:rsidTr="000B563A">
        <w:tc>
          <w:tcPr>
            <w:tcW w:w="990" w:type="dxa"/>
          </w:tcPr>
          <w:p w14:paraId="3A1C333E" w14:textId="43283BF5" w:rsidR="000968B7" w:rsidRPr="00351413" w:rsidRDefault="000968B7" w:rsidP="00FA20B0">
            <w:r w:rsidRPr="00351413">
              <w:t>B5</w:t>
            </w:r>
          </w:p>
        </w:tc>
        <w:tc>
          <w:tcPr>
            <w:tcW w:w="1273" w:type="dxa"/>
          </w:tcPr>
          <w:p w14:paraId="66E69867" w14:textId="5213F8E9" w:rsidR="000968B7" w:rsidRPr="00351413" w:rsidRDefault="000968B7" w:rsidP="00FA20B0">
            <w:r w:rsidRPr="00351413">
              <w:t>727-728</w:t>
            </w:r>
          </w:p>
        </w:tc>
        <w:tc>
          <w:tcPr>
            <w:tcW w:w="6302" w:type="dxa"/>
          </w:tcPr>
          <w:p w14:paraId="3771A12D" w14:textId="1512222B" w:rsidR="000968B7" w:rsidRPr="00351413" w:rsidRDefault="000968B7" w:rsidP="00FA20B0">
            <w:r>
              <w:t>Findet, dass alle Funktionalitäten der App relevant sind.</w:t>
            </w:r>
          </w:p>
        </w:tc>
        <w:tc>
          <w:tcPr>
            <w:tcW w:w="2856" w:type="dxa"/>
          </w:tcPr>
          <w:p w14:paraId="1D411B8F" w14:textId="4CA98FB7" w:rsidR="000968B7" w:rsidRPr="00351413" w:rsidRDefault="000968B7" w:rsidP="00FA20B0">
            <w:r>
              <w:t>Alle Funktionalitäten relevant</w:t>
            </w:r>
          </w:p>
        </w:tc>
        <w:tc>
          <w:tcPr>
            <w:tcW w:w="2856" w:type="dxa"/>
            <w:vMerge w:val="restart"/>
          </w:tcPr>
          <w:p w14:paraId="2D712552" w14:textId="4E672C1A" w:rsidR="004669D8" w:rsidRDefault="00A03658" w:rsidP="004669D8">
            <w:r>
              <w:t xml:space="preserve">K1 </w:t>
            </w:r>
            <w:r w:rsidR="00EF2051">
              <w:t>Positive Bewertung</w:t>
            </w:r>
            <w:r>
              <w:t>:</w:t>
            </w:r>
          </w:p>
          <w:p w14:paraId="2E3D7B01" w14:textId="77777777" w:rsidR="00A03658" w:rsidRDefault="00A03658" w:rsidP="00A03658">
            <w:pPr>
              <w:pStyle w:val="Listenabsatz"/>
              <w:numPr>
                <w:ilvl w:val="0"/>
                <w:numId w:val="1"/>
              </w:numPr>
            </w:pPr>
            <w:r>
              <w:t>Alle Funktionalitäten relevant</w:t>
            </w:r>
          </w:p>
          <w:p w14:paraId="29779832" w14:textId="57B135A6" w:rsidR="009C3FDC" w:rsidRDefault="009C3FDC" w:rsidP="00A03658">
            <w:pPr>
              <w:pStyle w:val="Listenabsatz"/>
              <w:numPr>
                <w:ilvl w:val="0"/>
                <w:numId w:val="1"/>
              </w:numPr>
            </w:pPr>
            <w:r>
              <w:t>App ist in Ordnung</w:t>
            </w:r>
          </w:p>
          <w:p w14:paraId="6C4203A7" w14:textId="77777777" w:rsidR="000662C1" w:rsidRDefault="000662C1" w:rsidP="000662C1"/>
          <w:p w14:paraId="5696D634" w14:textId="2E4E8222" w:rsidR="000662C1" w:rsidRDefault="000662C1" w:rsidP="000662C1">
            <w:r>
              <w:t>K2 Nutz</w:t>
            </w:r>
            <w:r w:rsidR="009953D4">
              <w:t>en</w:t>
            </w:r>
            <w:r>
              <w:t xml:space="preserve">: </w:t>
            </w:r>
          </w:p>
          <w:p w14:paraId="328A59F8" w14:textId="14C98355" w:rsidR="000662C1" w:rsidRDefault="000662C1" w:rsidP="000662C1">
            <w:pPr>
              <w:pStyle w:val="Listenabsatz"/>
              <w:numPr>
                <w:ilvl w:val="0"/>
                <w:numId w:val="1"/>
              </w:numPr>
            </w:pPr>
            <w:r>
              <w:t>Symptomtagebuch für Anfangsphase hilfreich</w:t>
            </w:r>
          </w:p>
          <w:p w14:paraId="1E62D5DA" w14:textId="77777777" w:rsidR="00A03658" w:rsidRDefault="00A03658" w:rsidP="00A03658"/>
          <w:p w14:paraId="41ABF133" w14:textId="5EB0043B" w:rsidR="00A03658" w:rsidRDefault="00A03658" w:rsidP="00A03658">
            <w:r>
              <w:t>K</w:t>
            </w:r>
            <w:r w:rsidR="000662C1">
              <w:t>3</w:t>
            </w:r>
            <w:r>
              <w:t xml:space="preserve"> </w:t>
            </w:r>
            <w:r w:rsidR="001B432D">
              <w:t>Anpassung der Funktionen</w:t>
            </w:r>
            <w:r>
              <w:t xml:space="preserve">: </w:t>
            </w:r>
          </w:p>
          <w:p w14:paraId="5A9E1957" w14:textId="372E32F3" w:rsidR="004E6EC8" w:rsidRDefault="00A03658" w:rsidP="004E6EC8">
            <w:pPr>
              <w:pStyle w:val="Listenabsatz"/>
              <w:numPr>
                <w:ilvl w:val="0"/>
                <w:numId w:val="1"/>
              </w:numPr>
            </w:pPr>
            <w:r>
              <w:t xml:space="preserve">Chatfunktion aufteilen (Kontakt zum Arzt und </w:t>
            </w:r>
            <w:r w:rsidR="00E15CBA">
              <w:t>Termine</w:t>
            </w:r>
            <w:r>
              <w:t>/Rezepte)</w:t>
            </w:r>
          </w:p>
          <w:p w14:paraId="6207E2BB" w14:textId="771F8450" w:rsidR="004E6EC8" w:rsidDel="00B64822" w:rsidRDefault="00B0456B" w:rsidP="004E6EC8">
            <w:pPr>
              <w:pStyle w:val="Listenabsatz"/>
              <w:numPr>
                <w:ilvl w:val="0"/>
                <w:numId w:val="1"/>
              </w:numPr>
              <w:rPr>
                <w:del w:id="3" w:author="Cindy Hainz" w:date="2023-05-27T11:46:00Z"/>
              </w:rPr>
            </w:pPr>
            <w:r>
              <w:t xml:space="preserve">Termine einfach </w:t>
            </w:r>
            <w:proofErr w:type="spellStart"/>
            <w:r>
              <w:t>ändern</w:t>
            </w:r>
          </w:p>
          <w:p w14:paraId="6E9D1661" w14:textId="1090FF0D" w:rsidR="00B64822" w:rsidRDefault="00B64822" w:rsidP="00B64822">
            <w:pPr>
              <w:pStyle w:val="Listenabsatz"/>
              <w:numPr>
                <w:ilvl w:val="0"/>
                <w:numId w:val="1"/>
              </w:numPr>
            </w:pPr>
            <w:r>
              <w:t>Datenbank</w:t>
            </w:r>
            <w:proofErr w:type="spellEnd"/>
            <w:r>
              <w:t xml:space="preserve"> mit Wechselwirkungen</w:t>
            </w:r>
          </w:p>
          <w:p w14:paraId="65CAF91D" w14:textId="508EBBC9" w:rsidR="004E6EC8" w:rsidRPr="00351413" w:rsidRDefault="004E6EC8" w:rsidP="00B64822"/>
        </w:tc>
      </w:tr>
      <w:tr w:rsidR="000968B7" w14:paraId="0261E46E" w14:textId="77777777" w:rsidTr="000B563A">
        <w:tc>
          <w:tcPr>
            <w:tcW w:w="990" w:type="dxa"/>
          </w:tcPr>
          <w:p w14:paraId="0FE6C6C7" w14:textId="3B058843" w:rsidR="000968B7" w:rsidRPr="00351413" w:rsidRDefault="000968B7" w:rsidP="00351413">
            <w:r>
              <w:t>B5</w:t>
            </w:r>
          </w:p>
        </w:tc>
        <w:tc>
          <w:tcPr>
            <w:tcW w:w="1273" w:type="dxa"/>
          </w:tcPr>
          <w:p w14:paraId="23646D41" w14:textId="60DC0025" w:rsidR="000968B7" w:rsidRPr="00351413" w:rsidRDefault="000968B7" w:rsidP="00FA20B0">
            <w:r>
              <w:t>728-731</w:t>
            </w:r>
          </w:p>
        </w:tc>
        <w:tc>
          <w:tcPr>
            <w:tcW w:w="6302" w:type="dxa"/>
          </w:tcPr>
          <w:p w14:paraId="5EC0097D" w14:textId="223617FD" w:rsidR="000968B7" w:rsidRPr="00351413" w:rsidRDefault="000968B7" w:rsidP="00FA20B0">
            <w:r>
              <w:t xml:space="preserve">Das Symptomtagebuch würde für den Anfang von PrEP sehr hilfreich sein, danach würde es nicht mehr verwendet werden. Vielleicht nur bei Unsicherheiten. </w:t>
            </w:r>
          </w:p>
        </w:tc>
        <w:tc>
          <w:tcPr>
            <w:tcW w:w="2856" w:type="dxa"/>
          </w:tcPr>
          <w:p w14:paraId="0838E711" w14:textId="622CCB3B" w:rsidR="000968B7" w:rsidRPr="00351413" w:rsidRDefault="004669D8" w:rsidP="00FA20B0">
            <w:r>
              <w:t>Symptomtagebuch für die Anfangsphase von PrEP hilfreich</w:t>
            </w:r>
          </w:p>
        </w:tc>
        <w:tc>
          <w:tcPr>
            <w:tcW w:w="2856" w:type="dxa"/>
            <w:vMerge/>
          </w:tcPr>
          <w:p w14:paraId="0A0524D0" w14:textId="77777777" w:rsidR="000968B7" w:rsidRPr="00351413" w:rsidRDefault="000968B7" w:rsidP="00FA20B0"/>
        </w:tc>
      </w:tr>
      <w:tr w:rsidR="000968B7" w14:paraId="285EE985" w14:textId="77777777" w:rsidTr="000B563A">
        <w:tc>
          <w:tcPr>
            <w:tcW w:w="990" w:type="dxa"/>
          </w:tcPr>
          <w:p w14:paraId="7C72E5E3" w14:textId="6F384912" w:rsidR="000968B7" w:rsidRDefault="000968B7" w:rsidP="00351413">
            <w:r>
              <w:t>B5</w:t>
            </w:r>
          </w:p>
        </w:tc>
        <w:tc>
          <w:tcPr>
            <w:tcW w:w="1273" w:type="dxa"/>
          </w:tcPr>
          <w:p w14:paraId="5EEA27CE" w14:textId="114BA1CF" w:rsidR="000968B7" w:rsidRDefault="000968B7" w:rsidP="00FA20B0">
            <w:r>
              <w:t>731-732</w:t>
            </w:r>
          </w:p>
        </w:tc>
        <w:tc>
          <w:tcPr>
            <w:tcW w:w="6302" w:type="dxa"/>
          </w:tcPr>
          <w:p w14:paraId="5805EADE" w14:textId="736B7B49" w:rsidR="000968B7" w:rsidRDefault="000968B7" w:rsidP="00FA20B0">
            <w:r>
              <w:t xml:space="preserve">Empfindet das Symptomtagebuch als relevant. </w:t>
            </w:r>
          </w:p>
        </w:tc>
        <w:tc>
          <w:tcPr>
            <w:tcW w:w="2856" w:type="dxa"/>
          </w:tcPr>
          <w:p w14:paraId="7610291A" w14:textId="5A4495FF" w:rsidR="000968B7" w:rsidRPr="00B0456B" w:rsidRDefault="004669D8" w:rsidP="00FA20B0">
            <w:pPr>
              <w:rPr>
                <w:strike/>
              </w:rPr>
            </w:pPr>
            <w:r w:rsidRPr="00B0456B">
              <w:rPr>
                <w:strike/>
              </w:rPr>
              <w:t>Symptomtagebuch ist relevant</w:t>
            </w:r>
          </w:p>
        </w:tc>
        <w:tc>
          <w:tcPr>
            <w:tcW w:w="2856" w:type="dxa"/>
            <w:vMerge/>
          </w:tcPr>
          <w:p w14:paraId="6505BE35" w14:textId="77777777" w:rsidR="000968B7" w:rsidRPr="00351413" w:rsidRDefault="000968B7" w:rsidP="00FA20B0"/>
        </w:tc>
      </w:tr>
      <w:tr w:rsidR="000968B7" w14:paraId="6C3B8FB5" w14:textId="77777777" w:rsidTr="000B563A">
        <w:tc>
          <w:tcPr>
            <w:tcW w:w="990" w:type="dxa"/>
          </w:tcPr>
          <w:p w14:paraId="00851187" w14:textId="0B9CF991" w:rsidR="000968B7" w:rsidRPr="00351413" w:rsidRDefault="000968B7" w:rsidP="00FA20B0">
            <w:r>
              <w:t>B5</w:t>
            </w:r>
          </w:p>
        </w:tc>
        <w:tc>
          <w:tcPr>
            <w:tcW w:w="1273" w:type="dxa"/>
          </w:tcPr>
          <w:p w14:paraId="0BFE190D" w14:textId="3C742790" w:rsidR="000968B7" w:rsidRPr="00351413" w:rsidRDefault="000968B7" w:rsidP="00FA20B0">
            <w:r>
              <w:t>732-733</w:t>
            </w:r>
          </w:p>
        </w:tc>
        <w:tc>
          <w:tcPr>
            <w:tcW w:w="6302" w:type="dxa"/>
          </w:tcPr>
          <w:p w14:paraId="2E13CA41" w14:textId="1FA3BB83" w:rsidR="000968B7" w:rsidRPr="00351413" w:rsidRDefault="000968B7" w:rsidP="00FA20B0">
            <w:r>
              <w:t xml:space="preserve">Schlägt vor, die Chatfunktion aufzuteilen: Kontakt zum Arzt aufnehmen und Termine und Rezepte zu verwalten. </w:t>
            </w:r>
          </w:p>
        </w:tc>
        <w:tc>
          <w:tcPr>
            <w:tcW w:w="2856" w:type="dxa"/>
          </w:tcPr>
          <w:p w14:paraId="4842F1B7" w14:textId="296AE590" w:rsidR="000968B7" w:rsidRPr="00351413" w:rsidRDefault="004669D8" w:rsidP="00FA20B0">
            <w:r>
              <w:t>Chatfunktion aufteilen</w:t>
            </w:r>
            <w:r w:rsidR="00A03658">
              <w:t xml:space="preserve"> (Kontakt zum Arzt und Termine/Rezepte)</w:t>
            </w:r>
          </w:p>
        </w:tc>
        <w:tc>
          <w:tcPr>
            <w:tcW w:w="2856" w:type="dxa"/>
            <w:vMerge/>
          </w:tcPr>
          <w:p w14:paraId="4B3FDE2F" w14:textId="77777777" w:rsidR="000968B7" w:rsidRPr="00351413" w:rsidRDefault="000968B7" w:rsidP="00FA20B0"/>
        </w:tc>
      </w:tr>
      <w:tr w:rsidR="000968B7" w14:paraId="63EEA543" w14:textId="77777777" w:rsidTr="000B563A">
        <w:tc>
          <w:tcPr>
            <w:tcW w:w="990" w:type="dxa"/>
          </w:tcPr>
          <w:p w14:paraId="19E60CDC" w14:textId="1C8C336F" w:rsidR="000968B7" w:rsidRDefault="000968B7" w:rsidP="00FA20B0">
            <w:r>
              <w:t>B5</w:t>
            </w:r>
          </w:p>
        </w:tc>
        <w:tc>
          <w:tcPr>
            <w:tcW w:w="1273" w:type="dxa"/>
          </w:tcPr>
          <w:p w14:paraId="29881FD3" w14:textId="338BAA53" w:rsidR="000968B7" w:rsidRDefault="000968B7" w:rsidP="00FA20B0">
            <w:r>
              <w:t>733-740</w:t>
            </w:r>
          </w:p>
        </w:tc>
        <w:tc>
          <w:tcPr>
            <w:tcW w:w="6302" w:type="dxa"/>
          </w:tcPr>
          <w:p w14:paraId="6639BB90" w14:textId="3EC55461" w:rsidR="000968B7" w:rsidRDefault="000968B7" w:rsidP="00FA20B0">
            <w:r>
              <w:t xml:space="preserve">Wünscht sich eine Funktion, die auf eine Datenbank zugreift, in der die Wechselwirkungen von Medikamenten mit PrEP aufgezeichnet werden.  </w:t>
            </w:r>
          </w:p>
        </w:tc>
        <w:tc>
          <w:tcPr>
            <w:tcW w:w="2856" w:type="dxa"/>
          </w:tcPr>
          <w:p w14:paraId="4FDD8251" w14:textId="501A8B0F" w:rsidR="000968B7" w:rsidRPr="00351413" w:rsidRDefault="004669D8" w:rsidP="00FA20B0">
            <w:r>
              <w:t>Datenbank mit Wechselwirkungen</w:t>
            </w:r>
          </w:p>
        </w:tc>
        <w:tc>
          <w:tcPr>
            <w:tcW w:w="2856" w:type="dxa"/>
            <w:vMerge/>
          </w:tcPr>
          <w:p w14:paraId="7FDD32B1" w14:textId="77777777" w:rsidR="000968B7" w:rsidRPr="00351413" w:rsidRDefault="000968B7" w:rsidP="00FA20B0"/>
        </w:tc>
      </w:tr>
      <w:tr w:rsidR="000968B7" w14:paraId="109C93C2" w14:textId="77777777" w:rsidTr="000B563A">
        <w:tc>
          <w:tcPr>
            <w:tcW w:w="990" w:type="dxa"/>
          </w:tcPr>
          <w:p w14:paraId="43FE3ED4" w14:textId="7FAA606F" w:rsidR="000968B7" w:rsidRDefault="000968B7" w:rsidP="00FA20B0">
            <w:r>
              <w:t>B5</w:t>
            </w:r>
          </w:p>
        </w:tc>
        <w:tc>
          <w:tcPr>
            <w:tcW w:w="1273" w:type="dxa"/>
          </w:tcPr>
          <w:p w14:paraId="0BBD36C4" w14:textId="4929A9E2" w:rsidR="000968B7" w:rsidRDefault="000968B7" w:rsidP="00FA20B0">
            <w:r>
              <w:t>751-759</w:t>
            </w:r>
          </w:p>
        </w:tc>
        <w:tc>
          <w:tcPr>
            <w:tcW w:w="6302" w:type="dxa"/>
          </w:tcPr>
          <w:p w14:paraId="74EAB852" w14:textId="10A2B92E" w:rsidR="000968B7" w:rsidRDefault="000968B7" w:rsidP="00FA20B0">
            <w:r>
              <w:t xml:space="preserve">Die Funktion mit den Wechselwirkungen muss noch nicht im Medikationsplan integriert sein. </w:t>
            </w:r>
            <w:r w:rsidRPr="000B563A">
              <w:t>Wenn man ein kurzfristiges Medikament erhält, könnte es nützlich sein, eine einfache Möglichkeit zu haben, es unter der Kategorie "Medikation" zu überprüfen. Je nachdem, ob es grün, gelb oder rot ist, könnte man es entweder bedenkenlos einnehmen oder den Arzt kontaktieren, um mögliche Wechselwirkungen zu erfragen.</w:t>
            </w:r>
          </w:p>
        </w:tc>
        <w:tc>
          <w:tcPr>
            <w:tcW w:w="2856" w:type="dxa"/>
          </w:tcPr>
          <w:p w14:paraId="6BAE07B0" w14:textId="706FCAFC" w:rsidR="000968B7" w:rsidRPr="00351413" w:rsidRDefault="00E15CBA" w:rsidP="00FA20B0">
            <w:r>
              <w:t>Datenbank mit Wechselwirkungen und zusätzlichen Ampelsystem.</w:t>
            </w:r>
          </w:p>
        </w:tc>
        <w:tc>
          <w:tcPr>
            <w:tcW w:w="2856" w:type="dxa"/>
            <w:vMerge/>
          </w:tcPr>
          <w:p w14:paraId="0E69EC58" w14:textId="77777777" w:rsidR="000968B7" w:rsidRPr="00351413" w:rsidRDefault="000968B7" w:rsidP="00FA20B0"/>
        </w:tc>
      </w:tr>
      <w:tr w:rsidR="000968B7" w14:paraId="128E4736" w14:textId="77777777" w:rsidTr="000B563A">
        <w:tc>
          <w:tcPr>
            <w:tcW w:w="990" w:type="dxa"/>
          </w:tcPr>
          <w:p w14:paraId="0A959F3B" w14:textId="1F4AEC96" w:rsidR="000968B7" w:rsidRDefault="000968B7" w:rsidP="00FA20B0">
            <w:r>
              <w:t>B4</w:t>
            </w:r>
          </w:p>
        </w:tc>
        <w:tc>
          <w:tcPr>
            <w:tcW w:w="1273" w:type="dxa"/>
          </w:tcPr>
          <w:p w14:paraId="290A4A51" w14:textId="4C900813" w:rsidR="000968B7" w:rsidRDefault="000968B7" w:rsidP="00FA20B0">
            <w:r>
              <w:t>772-773</w:t>
            </w:r>
          </w:p>
        </w:tc>
        <w:tc>
          <w:tcPr>
            <w:tcW w:w="6302" w:type="dxa"/>
          </w:tcPr>
          <w:p w14:paraId="0AD1BB87" w14:textId="74097BEC" w:rsidR="000968B7" w:rsidRDefault="000968B7" w:rsidP="00FA20B0">
            <w:r>
              <w:t>Findet die App so weit in Ordnung und hat keine weiteren Anmerkungen.</w:t>
            </w:r>
          </w:p>
        </w:tc>
        <w:tc>
          <w:tcPr>
            <w:tcW w:w="2856" w:type="dxa"/>
          </w:tcPr>
          <w:p w14:paraId="2B13E311" w14:textId="78E30145" w:rsidR="000968B7" w:rsidRPr="00351413" w:rsidRDefault="009C3FDC" w:rsidP="00FA20B0">
            <w:r>
              <w:t xml:space="preserve">App ist in Ordnung </w:t>
            </w:r>
          </w:p>
        </w:tc>
        <w:tc>
          <w:tcPr>
            <w:tcW w:w="2856" w:type="dxa"/>
            <w:vMerge/>
          </w:tcPr>
          <w:p w14:paraId="34FABF6B" w14:textId="77777777" w:rsidR="000968B7" w:rsidRPr="00351413" w:rsidRDefault="000968B7" w:rsidP="00FA20B0"/>
        </w:tc>
      </w:tr>
      <w:tr w:rsidR="000968B7" w14:paraId="01069BAD" w14:textId="77777777" w:rsidTr="000B563A">
        <w:tc>
          <w:tcPr>
            <w:tcW w:w="990" w:type="dxa"/>
          </w:tcPr>
          <w:p w14:paraId="5B85AF4D" w14:textId="048936F9" w:rsidR="000968B7" w:rsidRDefault="000968B7" w:rsidP="00FA20B0">
            <w:r>
              <w:t>B3</w:t>
            </w:r>
          </w:p>
        </w:tc>
        <w:tc>
          <w:tcPr>
            <w:tcW w:w="1273" w:type="dxa"/>
          </w:tcPr>
          <w:p w14:paraId="32A30473" w14:textId="0E183BD3" w:rsidR="000968B7" w:rsidRDefault="000968B7" w:rsidP="00FA20B0">
            <w:r>
              <w:t>7</w:t>
            </w:r>
            <w:r w:rsidR="00997529">
              <w:t>75</w:t>
            </w:r>
            <w:r>
              <w:t>-7</w:t>
            </w:r>
            <w:r w:rsidR="00997529">
              <w:t>80</w:t>
            </w:r>
          </w:p>
        </w:tc>
        <w:tc>
          <w:tcPr>
            <w:tcW w:w="6302" w:type="dxa"/>
          </w:tcPr>
          <w:p w14:paraId="32EE83B3" w14:textId="25FB6F0A" w:rsidR="000968B7" w:rsidRDefault="000968B7" w:rsidP="00FA20B0">
            <w:r>
              <w:t xml:space="preserve">Die Möglichkeit Termine einfacher umzubuchen, soll berücksichtig werden. Findet, dass in der Chatfunktion der Punkt „Termine“ unter geht. </w:t>
            </w:r>
          </w:p>
        </w:tc>
        <w:tc>
          <w:tcPr>
            <w:tcW w:w="2856" w:type="dxa"/>
          </w:tcPr>
          <w:p w14:paraId="033F2E4B" w14:textId="46023DBA" w:rsidR="000968B7" w:rsidRPr="00351413" w:rsidRDefault="00997529" w:rsidP="00FA20B0">
            <w:r>
              <w:t>Termine einfach ändern</w:t>
            </w:r>
          </w:p>
        </w:tc>
        <w:tc>
          <w:tcPr>
            <w:tcW w:w="2856" w:type="dxa"/>
            <w:vMerge/>
          </w:tcPr>
          <w:p w14:paraId="29DF9291" w14:textId="77777777" w:rsidR="000968B7" w:rsidRPr="00351413" w:rsidRDefault="000968B7" w:rsidP="00FA20B0"/>
        </w:tc>
      </w:tr>
    </w:tbl>
    <w:p w14:paraId="3734D6FB" w14:textId="77777777" w:rsidR="00FA20B0" w:rsidRPr="00FA20B0" w:rsidRDefault="00FA20B0">
      <w:pPr>
        <w:rPr>
          <w:b/>
          <w:bCs/>
        </w:rPr>
      </w:pPr>
    </w:p>
    <w:sectPr w:rsidR="00FA20B0" w:rsidRPr="00FA20B0" w:rsidSect="00066A4F">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er" w:date="2023-05-26T14:10:00Z" w:initials="A">
    <w:p w14:paraId="5E88DC70" w14:textId="15314735" w:rsidR="00F63A9A" w:rsidRDefault="00F63A9A">
      <w:pPr>
        <w:pStyle w:val="Kommentartext"/>
      </w:pPr>
      <w:r>
        <w:rPr>
          <w:rStyle w:val="Kommentarzeichen"/>
        </w:rPr>
        <w:annotationRef/>
      </w:r>
      <w:r>
        <w:t>Im Transkript wird noch erwähnt, dass es auch Probleme nach längerer Zeit der Einnahme geben könnte und sich die PrEP-Nutzer nicht sicher sind, inwieweit das mit der Medikation zusammenhängt – vielleicht noch relevant?</w:t>
      </w:r>
    </w:p>
  </w:comment>
  <w:comment w:id="2" w:author="Alexander" w:date="2023-05-26T15:46:00Z" w:initials="A">
    <w:p w14:paraId="484E7464" w14:textId="7A2380A6" w:rsidR="001B0E96" w:rsidRDefault="001B0E96">
      <w:pPr>
        <w:pStyle w:val="Kommentartext"/>
      </w:pPr>
      <w:r>
        <w:rPr>
          <w:rStyle w:val="Kommentarzeichen"/>
        </w:rPr>
        <w:annotationRef/>
      </w:r>
      <w:r w:rsidR="001F0EC6">
        <w:rPr>
          <w:rStyle w:val="Kommentarzeichen"/>
        </w:rPr>
        <w:t>Hat glaube ich nichts mit der App selbst zu tun, also B4 will, dass bei den Ergebnissen der Blutwerte, dann die App automatisch die Informationen daraus zieht und das anzeigt?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8DC70" w15:done="0"/>
  <w15:commentEx w15:paraId="484E74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B3C57" w16cex:dateUtc="2023-05-26T12:10:00Z"/>
  <w16cex:commentExtensible w16cex:durableId="281B52C2" w16cex:dateUtc="2023-05-26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8DC70" w16cid:durableId="281B3C57"/>
  <w16cid:commentId w16cid:paraId="484E7464" w16cid:durableId="281B52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D6E6" w14:textId="77777777" w:rsidR="000638C8" w:rsidRDefault="000638C8" w:rsidP="00066A4F">
      <w:pPr>
        <w:spacing w:after="0" w:line="240" w:lineRule="auto"/>
      </w:pPr>
      <w:r>
        <w:separator/>
      </w:r>
    </w:p>
  </w:endnote>
  <w:endnote w:type="continuationSeparator" w:id="0">
    <w:p w14:paraId="55A474D0" w14:textId="77777777" w:rsidR="000638C8" w:rsidRDefault="000638C8" w:rsidP="0006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FD2E4" w14:textId="77777777" w:rsidR="000638C8" w:rsidRDefault="000638C8" w:rsidP="00066A4F">
      <w:pPr>
        <w:spacing w:after="0" w:line="240" w:lineRule="auto"/>
      </w:pPr>
      <w:r>
        <w:separator/>
      </w:r>
    </w:p>
  </w:footnote>
  <w:footnote w:type="continuationSeparator" w:id="0">
    <w:p w14:paraId="6B0D440F" w14:textId="77777777" w:rsidR="000638C8" w:rsidRDefault="000638C8" w:rsidP="00066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157A1"/>
    <w:multiLevelType w:val="hybridMultilevel"/>
    <w:tmpl w:val="2D0ED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ED52829"/>
    <w:multiLevelType w:val="hybridMultilevel"/>
    <w:tmpl w:val="D076BDAA"/>
    <w:lvl w:ilvl="0" w:tplc="D66C63B0">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C24380"/>
    <w:multiLevelType w:val="hybridMultilevel"/>
    <w:tmpl w:val="189EA728"/>
    <w:lvl w:ilvl="0" w:tplc="83CEFA90">
      <w:start w:val="54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85C62E9"/>
    <w:multiLevelType w:val="hybridMultilevel"/>
    <w:tmpl w:val="8528DDBA"/>
    <w:lvl w:ilvl="0" w:tplc="F184133E">
      <w:start w:val="26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0248621">
    <w:abstractNumId w:val="3"/>
  </w:num>
  <w:num w:numId="2" w16cid:durableId="363405256">
    <w:abstractNumId w:val="1"/>
  </w:num>
  <w:num w:numId="3" w16cid:durableId="1523283194">
    <w:abstractNumId w:val="1"/>
  </w:num>
  <w:num w:numId="4" w16cid:durableId="537739351">
    <w:abstractNumId w:val="3"/>
  </w:num>
  <w:num w:numId="5" w16cid:durableId="490752790">
    <w:abstractNumId w:val="0"/>
  </w:num>
  <w:num w:numId="6" w16cid:durableId="16241921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rson w15:author="Alexander">
    <w15:presenceInfo w15:providerId="None" w15:userId="Alexa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A4F"/>
    <w:rsid w:val="00007781"/>
    <w:rsid w:val="000114BB"/>
    <w:rsid w:val="00013428"/>
    <w:rsid w:val="00025EE3"/>
    <w:rsid w:val="000638C8"/>
    <w:rsid w:val="000662C1"/>
    <w:rsid w:val="00066A4F"/>
    <w:rsid w:val="0007216F"/>
    <w:rsid w:val="00081CA7"/>
    <w:rsid w:val="00082A0F"/>
    <w:rsid w:val="000968B7"/>
    <w:rsid w:val="000B2226"/>
    <w:rsid w:val="000B563A"/>
    <w:rsid w:val="000D02B5"/>
    <w:rsid w:val="000D7819"/>
    <w:rsid w:val="000D7B8C"/>
    <w:rsid w:val="000F5A47"/>
    <w:rsid w:val="00110F91"/>
    <w:rsid w:val="00130AD7"/>
    <w:rsid w:val="00192E59"/>
    <w:rsid w:val="001964F9"/>
    <w:rsid w:val="001B0E96"/>
    <w:rsid w:val="001B432D"/>
    <w:rsid w:val="001B4AE6"/>
    <w:rsid w:val="001C139B"/>
    <w:rsid w:val="001F0EC6"/>
    <w:rsid w:val="00213C50"/>
    <w:rsid w:val="00233FBE"/>
    <w:rsid w:val="002659B5"/>
    <w:rsid w:val="002832F5"/>
    <w:rsid w:val="00285A52"/>
    <w:rsid w:val="002F7397"/>
    <w:rsid w:val="00300030"/>
    <w:rsid w:val="00330AD9"/>
    <w:rsid w:val="00351413"/>
    <w:rsid w:val="00371865"/>
    <w:rsid w:val="003A28DB"/>
    <w:rsid w:val="003C54A3"/>
    <w:rsid w:val="003D50AE"/>
    <w:rsid w:val="003D5D51"/>
    <w:rsid w:val="00404CF1"/>
    <w:rsid w:val="00410C59"/>
    <w:rsid w:val="004221BC"/>
    <w:rsid w:val="004669D8"/>
    <w:rsid w:val="00467654"/>
    <w:rsid w:val="00470261"/>
    <w:rsid w:val="004811D7"/>
    <w:rsid w:val="004B41CB"/>
    <w:rsid w:val="004E6EC8"/>
    <w:rsid w:val="004F742F"/>
    <w:rsid w:val="00503296"/>
    <w:rsid w:val="00565004"/>
    <w:rsid w:val="00571610"/>
    <w:rsid w:val="00575394"/>
    <w:rsid w:val="005A0938"/>
    <w:rsid w:val="005E4E1D"/>
    <w:rsid w:val="00613824"/>
    <w:rsid w:val="006303A6"/>
    <w:rsid w:val="0064263E"/>
    <w:rsid w:val="00674B5A"/>
    <w:rsid w:val="00687B58"/>
    <w:rsid w:val="006A02B6"/>
    <w:rsid w:val="006B26D2"/>
    <w:rsid w:val="006D61A5"/>
    <w:rsid w:val="0070566B"/>
    <w:rsid w:val="007258E7"/>
    <w:rsid w:val="00734D7C"/>
    <w:rsid w:val="00734F35"/>
    <w:rsid w:val="00740D38"/>
    <w:rsid w:val="007906B8"/>
    <w:rsid w:val="007A3E1D"/>
    <w:rsid w:val="007A7390"/>
    <w:rsid w:val="007B1BE7"/>
    <w:rsid w:val="007B2680"/>
    <w:rsid w:val="007B282B"/>
    <w:rsid w:val="007D0170"/>
    <w:rsid w:val="008122EE"/>
    <w:rsid w:val="008227B1"/>
    <w:rsid w:val="0086352C"/>
    <w:rsid w:val="00870386"/>
    <w:rsid w:val="008E4749"/>
    <w:rsid w:val="009312FD"/>
    <w:rsid w:val="00941249"/>
    <w:rsid w:val="009413AA"/>
    <w:rsid w:val="00952468"/>
    <w:rsid w:val="009953D4"/>
    <w:rsid w:val="00997529"/>
    <w:rsid w:val="009C3FDC"/>
    <w:rsid w:val="009F2AA9"/>
    <w:rsid w:val="009F5FD4"/>
    <w:rsid w:val="009F68CC"/>
    <w:rsid w:val="00A03658"/>
    <w:rsid w:val="00A1013F"/>
    <w:rsid w:val="00A34C48"/>
    <w:rsid w:val="00A92F7C"/>
    <w:rsid w:val="00AA746C"/>
    <w:rsid w:val="00AD53C4"/>
    <w:rsid w:val="00AE003B"/>
    <w:rsid w:val="00B0456B"/>
    <w:rsid w:val="00B07A9D"/>
    <w:rsid w:val="00B30CAE"/>
    <w:rsid w:val="00B36B72"/>
    <w:rsid w:val="00B41EB3"/>
    <w:rsid w:val="00B42EBE"/>
    <w:rsid w:val="00B642DC"/>
    <w:rsid w:val="00B64822"/>
    <w:rsid w:val="00BD7C64"/>
    <w:rsid w:val="00C169D3"/>
    <w:rsid w:val="00C41D4D"/>
    <w:rsid w:val="00C50CC8"/>
    <w:rsid w:val="00CA24BF"/>
    <w:rsid w:val="00CE1A95"/>
    <w:rsid w:val="00CF6BC9"/>
    <w:rsid w:val="00D221BE"/>
    <w:rsid w:val="00D241DA"/>
    <w:rsid w:val="00D36692"/>
    <w:rsid w:val="00D52E5E"/>
    <w:rsid w:val="00D808F4"/>
    <w:rsid w:val="00D84D3B"/>
    <w:rsid w:val="00D97653"/>
    <w:rsid w:val="00DA1A85"/>
    <w:rsid w:val="00DB56A7"/>
    <w:rsid w:val="00DC5C46"/>
    <w:rsid w:val="00DD4AAE"/>
    <w:rsid w:val="00DD7A37"/>
    <w:rsid w:val="00E052F5"/>
    <w:rsid w:val="00E15CBA"/>
    <w:rsid w:val="00E30040"/>
    <w:rsid w:val="00E30E30"/>
    <w:rsid w:val="00E47980"/>
    <w:rsid w:val="00E920D4"/>
    <w:rsid w:val="00EB614D"/>
    <w:rsid w:val="00EF2051"/>
    <w:rsid w:val="00F415A5"/>
    <w:rsid w:val="00F550A0"/>
    <w:rsid w:val="00F55407"/>
    <w:rsid w:val="00F63A9A"/>
    <w:rsid w:val="00F6464A"/>
    <w:rsid w:val="00F80111"/>
    <w:rsid w:val="00F94470"/>
    <w:rsid w:val="00FA20B0"/>
    <w:rsid w:val="00FC15E4"/>
    <w:rsid w:val="00FD32E0"/>
    <w:rsid w:val="00FF0B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5BDA"/>
  <w15:chartTrackingRefBased/>
  <w15:docId w15:val="{CEF54021-74DA-49CD-9199-82518D5B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6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66A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A4F"/>
  </w:style>
  <w:style w:type="paragraph" w:styleId="Fuzeile">
    <w:name w:val="footer"/>
    <w:basedOn w:val="Standard"/>
    <w:link w:val="FuzeileZchn"/>
    <w:uiPriority w:val="99"/>
    <w:unhideWhenUsed/>
    <w:rsid w:val="00066A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A4F"/>
  </w:style>
  <w:style w:type="paragraph" w:styleId="Listenabsatz">
    <w:name w:val="List Paragraph"/>
    <w:basedOn w:val="Standard"/>
    <w:uiPriority w:val="34"/>
    <w:qFormat/>
    <w:rsid w:val="007A7390"/>
    <w:pPr>
      <w:ind w:left="720"/>
      <w:contextualSpacing/>
    </w:pPr>
  </w:style>
  <w:style w:type="character" w:styleId="Kommentarzeichen">
    <w:name w:val="annotation reference"/>
    <w:basedOn w:val="Absatz-Standardschriftart"/>
    <w:uiPriority w:val="99"/>
    <w:semiHidden/>
    <w:unhideWhenUsed/>
    <w:rsid w:val="00A92F7C"/>
    <w:rPr>
      <w:sz w:val="16"/>
      <w:szCs w:val="16"/>
    </w:rPr>
  </w:style>
  <w:style w:type="paragraph" w:styleId="Kommentartext">
    <w:name w:val="annotation text"/>
    <w:basedOn w:val="Standard"/>
    <w:link w:val="KommentartextZchn"/>
    <w:uiPriority w:val="99"/>
    <w:unhideWhenUsed/>
    <w:rsid w:val="00A92F7C"/>
    <w:pPr>
      <w:spacing w:line="240" w:lineRule="auto"/>
    </w:pPr>
    <w:rPr>
      <w:sz w:val="20"/>
      <w:szCs w:val="20"/>
    </w:rPr>
  </w:style>
  <w:style w:type="character" w:customStyle="1" w:styleId="KommentartextZchn">
    <w:name w:val="Kommentartext Zchn"/>
    <w:basedOn w:val="Absatz-Standardschriftart"/>
    <w:link w:val="Kommentartext"/>
    <w:uiPriority w:val="99"/>
    <w:rsid w:val="00A92F7C"/>
    <w:rPr>
      <w:sz w:val="20"/>
      <w:szCs w:val="20"/>
    </w:rPr>
  </w:style>
  <w:style w:type="paragraph" w:styleId="Kommentarthema">
    <w:name w:val="annotation subject"/>
    <w:basedOn w:val="Kommentartext"/>
    <w:next w:val="Kommentartext"/>
    <w:link w:val="KommentarthemaZchn"/>
    <w:uiPriority w:val="99"/>
    <w:semiHidden/>
    <w:unhideWhenUsed/>
    <w:rsid w:val="00A92F7C"/>
    <w:rPr>
      <w:b/>
      <w:bCs/>
    </w:rPr>
  </w:style>
  <w:style w:type="character" w:customStyle="1" w:styleId="KommentarthemaZchn">
    <w:name w:val="Kommentarthema Zchn"/>
    <w:basedOn w:val="KommentartextZchn"/>
    <w:link w:val="Kommentarthema"/>
    <w:uiPriority w:val="99"/>
    <w:semiHidden/>
    <w:rsid w:val="00A92F7C"/>
    <w:rPr>
      <w:b/>
      <w:bCs/>
      <w:sz w:val="20"/>
      <w:szCs w:val="20"/>
    </w:rPr>
  </w:style>
  <w:style w:type="paragraph" w:styleId="berarbeitung">
    <w:name w:val="Revision"/>
    <w:hidden/>
    <w:uiPriority w:val="99"/>
    <w:semiHidden/>
    <w:rsid w:val="00B648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AD0B0-82FB-4ED3-AFA0-634A3F999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1414</Words>
  <Characters>8910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43</cp:revision>
  <dcterms:created xsi:type="dcterms:W3CDTF">2023-05-26T11:47:00Z</dcterms:created>
  <dcterms:modified xsi:type="dcterms:W3CDTF">2023-05-30T08:55:00Z</dcterms:modified>
</cp:coreProperties>
</file>