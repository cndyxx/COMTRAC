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990"/>
        <w:gridCol w:w="991"/>
        <w:gridCol w:w="6584"/>
        <w:gridCol w:w="2856"/>
        <w:gridCol w:w="2856"/>
      </w:tblGrid>
      <w:tr w:rsidR="004F518E" w14:paraId="7F91CE03" w14:textId="77777777" w:rsidTr="004F518E">
        <w:tc>
          <w:tcPr>
            <w:tcW w:w="990" w:type="dxa"/>
          </w:tcPr>
          <w:p w14:paraId="7E81EE4C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Proband</w:t>
            </w:r>
          </w:p>
        </w:tc>
        <w:tc>
          <w:tcPr>
            <w:tcW w:w="991" w:type="dxa"/>
          </w:tcPr>
          <w:p w14:paraId="599FE4AD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Zeile</w:t>
            </w:r>
          </w:p>
        </w:tc>
        <w:tc>
          <w:tcPr>
            <w:tcW w:w="6584" w:type="dxa"/>
          </w:tcPr>
          <w:p w14:paraId="66149F7B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40371B55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1D206A11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Reduktion</w:t>
            </w:r>
          </w:p>
        </w:tc>
      </w:tr>
      <w:tr w:rsidR="004F518E" w14:paraId="75B72630" w14:textId="77777777" w:rsidTr="004F518E">
        <w:tc>
          <w:tcPr>
            <w:tcW w:w="990" w:type="dxa"/>
          </w:tcPr>
          <w:p w14:paraId="17994001" w14:textId="77777777" w:rsidR="004F518E" w:rsidRDefault="004F518E" w:rsidP="004F518E">
            <w:r>
              <w:t>B1</w:t>
            </w:r>
          </w:p>
        </w:tc>
        <w:tc>
          <w:tcPr>
            <w:tcW w:w="991" w:type="dxa"/>
          </w:tcPr>
          <w:p w14:paraId="6D392407" w14:textId="77777777" w:rsidR="004F518E" w:rsidRDefault="004F518E" w:rsidP="004F518E">
            <w:r>
              <w:t>136-138</w:t>
            </w:r>
          </w:p>
        </w:tc>
        <w:tc>
          <w:tcPr>
            <w:tcW w:w="6584" w:type="dxa"/>
          </w:tcPr>
          <w:p w14:paraId="44280D30" w14:textId="77777777" w:rsidR="004F518E" w:rsidRDefault="004F518E" w:rsidP="004F518E">
            <w:r>
              <w:t>Eine Einfache App, mit der man sich täglich beschäftigen kann und sofern daran gedacht wird Symptome einzutragen.</w:t>
            </w:r>
          </w:p>
        </w:tc>
        <w:tc>
          <w:tcPr>
            <w:tcW w:w="2856" w:type="dxa"/>
          </w:tcPr>
          <w:p w14:paraId="4F8ED2F6" w14:textId="7C7708D3" w:rsidR="004F518E" w:rsidRDefault="00FA4E5E" w:rsidP="004F518E">
            <w:r>
              <w:t>Einfache App</w:t>
            </w:r>
          </w:p>
        </w:tc>
        <w:tc>
          <w:tcPr>
            <w:tcW w:w="2856" w:type="dxa"/>
          </w:tcPr>
          <w:p w14:paraId="3540101E" w14:textId="77777777" w:rsidR="004F518E" w:rsidRDefault="004F518E" w:rsidP="004F518E"/>
        </w:tc>
      </w:tr>
      <w:tr w:rsidR="004F518E" w14:paraId="45CBE13B" w14:textId="77777777" w:rsidTr="004F518E">
        <w:tc>
          <w:tcPr>
            <w:tcW w:w="990" w:type="dxa"/>
          </w:tcPr>
          <w:p w14:paraId="0E40F0BC" w14:textId="77777777" w:rsidR="004F518E" w:rsidRDefault="004F518E" w:rsidP="004F518E">
            <w:r>
              <w:t>B1</w:t>
            </w:r>
          </w:p>
        </w:tc>
        <w:tc>
          <w:tcPr>
            <w:tcW w:w="991" w:type="dxa"/>
          </w:tcPr>
          <w:p w14:paraId="6C6001FC" w14:textId="77777777" w:rsidR="004F518E" w:rsidRDefault="004F518E" w:rsidP="004F518E">
            <w:r>
              <w:t>138-146</w:t>
            </w:r>
          </w:p>
        </w:tc>
        <w:tc>
          <w:tcPr>
            <w:tcW w:w="6584" w:type="dxa"/>
          </w:tcPr>
          <w:p w14:paraId="3A390866" w14:textId="77777777" w:rsidR="004F518E" w:rsidRDefault="004F518E" w:rsidP="004F518E">
            <w:r>
              <w:t xml:space="preserve">Das Bestehen von diversen Vorerkrankungen kann dazu führen, dass die Symptome, die in die App eingetragen werden, keinen Zusammenhang mit der HIV-Erkrankung haben können. Diese Daten werden gesammelt und müssen dann überprüft werden, ob die auf die HIV-Erkrankung zurückzuführen sind. </w:t>
            </w:r>
          </w:p>
        </w:tc>
        <w:tc>
          <w:tcPr>
            <w:tcW w:w="2856" w:type="dxa"/>
          </w:tcPr>
          <w:p w14:paraId="3904019A" w14:textId="2D09991C" w:rsidR="004F518E" w:rsidRDefault="00FA4E5E" w:rsidP="004F518E">
            <w:r w:rsidRPr="00FA4E5E">
              <w:t>Vorerkrankungen beeinflussen</w:t>
            </w:r>
            <w:r>
              <w:t xml:space="preserve"> das Datenbild im Symptomtagebuch</w:t>
            </w:r>
          </w:p>
        </w:tc>
        <w:tc>
          <w:tcPr>
            <w:tcW w:w="2856" w:type="dxa"/>
          </w:tcPr>
          <w:p w14:paraId="69BE54E6" w14:textId="77777777" w:rsidR="004F518E" w:rsidRDefault="004F518E" w:rsidP="004F518E"/>
        </w:tc>
      </w:tr>
      <w:tr w:rsidR="004F518E" w14:paraId="6A648783" w14:textId="77777777" w:rsidTr="004F518E">
        <w:tc>
          <w:tcPr>
            <w:tcW w:w="990" w:type="dxa"/>
          </w:tcPr>
          <w:p w14:paraId="398C80EE" w14:textId="77777777" w:rsidR="004F518E" w:rsidRDefault="004F518E" w:rsidP="004F518E">
            <w:r>
              <w:t>B2</w:t>
            </w:r>
          </w:p>
        </w:tc>
        <w:tc>
          <w:tcPr>
            <w:tcW w:w="991" w:type="dxa"/>
          </w:tcPr>
          <w:p w14:paraId="5E3B04E6" w14:textId="77777777" w:rsidR="004F518E" w:rsidRDefault="004F518E" w:rsidP="004F518E">
            <w:r>
              <w:t>163-169</w:t>
            </w:r>
          </w:p>
        </w:tc>
        <w:tc>
          <w:tcPr>
            <w:tcW w:w="6584" w:type="dxa"/>
          </w:tcPr>
          <w:p w14:paraId="1937CE9D" w14:textId="77777777" w:rsidR="004F518E" w:rsidRDefault="004F518E" w:rsidP="004F518E">
            <w:r>
              <w:t xml:space="preserve">Schlägt vor, die Vitalparameter wie Puls, Blutdruck, Körpertemperatur, Hauttyp, Hautfarbe und Art der Haut in das Symptomtagebuch zu integrieren, um zusätzliche Informationen zu erfassen. </w:t>
            </w:r>
          </w:p>
        </w:tc>
        <w:tc>
          <w:tcPr>
            <w:tcW w:w="2856" w:type="dxa"/>
          </w:tcPr>
          <w:p w14:paraId="0CFE1576" w14:textId="056F3616" w:rsidR="004F518E" w:rsidRDefault="00FA4E5E" w:rsidP="004F518E">
            <w:r w:rsidRPr="00FA4E5E">
              <w:t>Integration von Vitalparametern im Symptomtagebuch</w:t>
            </w:r>
          </w:p>
        </w:tc>
        <w:tc>
          <w:tcPr>
            <w:tcW w:w="2856" w:type="dxa"/>
          </w:tcPr>
          <w:p w14:paraId="0A89FABB" w14:textId="77777777" w:rsidR="004F518E" w:rsidRDefault="004F518E" w:rsidP="004F518E"/>
        </w:tc>
      </w:tr>
      <w:tr w:rsidR="004F518E" w14:paraId="5A3FED77" w14:textId="77777777" w:rsidTr="004F518E">
        <w:tc>
          <w:tcPr>
            <w:tcW w:w="990" w:type="dxa"/>
          </w:tcPr>
          <w:p w14:paraId="2DAF938B" w14:textId="77777777" w:rsidR="004F518E" w:rsidRDefault="004F518E" w:rsidP="004F518E">
            <w:r>
              <w:t>B2</w:t>
            </w:r>
          </w:p>
        </w:tc>
        <w:tc>
          <w:tcPr>
            <w:tcW w:w="991" w:type="dxa"/>
          </w:tcPr>
          <w:p w14:paraId="43BC0500" w14:textId="77777777" w:rsidR="004F518E" w:rsidRDefault="004F518E" w:rsidP="004F518E">
            <w:r>
              <w:t>178</w:t>
            </w:r>
          </w:p>
        </w:tc>
        <w:tc>
          <w:tcPr>
            <w:tcW w:w="6584" w:type="dxa"/>
          </w:tcPr>
          <w:p w14:paraId="1F18B21C" w14:textId="15C926B1" w:rsidR="004F518E" w:rsidRDefault="004F518E" w:rsidP="004F518E">
            <w:r>
              <w:t xml:space="preserve">Findet </w:t>
            </w:r>
            <w:r w:rsidR="002A3B46">
              <w:t xml:space="preserve">das Symptomtagebuch </w:t>
            </w:r>
            <w:r>
              <w:t xml:space="preserve">super übersichtlich. </w:t>
            </w:r>
          </w:p>
        </w:tc>
        <w:tc>
          <w:tcPr>
            <w:tcW w:w="2856" w:type="dxa"/>
          </w:tcPr>
          <w:p w14:paraId="11759F3C" w14:textId="697D3E0C" w:rsidR="004F518E" w:rsidRDefault="00876271" w:rsidP="004F518E">
            <w:r>
              <w:t>Super übersichtlich</w:t>
            </w:r>
          </w:p>
        </w:tc>
        <w:tc>
          <w:tcPr>
            <w:tcW w:w="2856" w:type="dxa"/>
          </w:tcPr>
          <w:p w14:paraId="686A8A13" w14:textId="77777777" w:rsidR="004F518E" w:rsidRDefault="004F518E" w:rsidP="004F518E"/>
        </w:tc>
      </w:tr>
      <w:tr w:rsidR="004F518E" w14:paraId="7061C1A4" w14:textId="77777777" w:rsidTr="004F518E">
        <w:tc>
          <w:tcPr>
            <w:tcW w:w="990" w:type="dxa"/>
          </w:tcPr>
          <w:p w14:paraId="6185E404" w14:textId="77777777" w:rsidR="004F518E" w:rsidRDefault="004F518E" w:rsidP="004F518E">
            <w:r>
              <w:t>B1</w:t>
            </w:r>
          </w:p>
        </w:tc>
        <w:tc>
          <w:tcPr>
            <w:tcW w:w="991" w:type="dxa"/>
          </w:tcPr>
          <w:p w14:paraId="68895BF8" w14:textId="77777777" w:rsidR="004F518E" w:rsidRDefault="004F518E" w:rsidP="004F518E">
            <w:r>
              <w:t>182</w:t>
            </w:r>
          </w:p>
        </w:tc>
        <w:tc>
          <w:tcPr>
            <w:tcW w:w="6584" w:type="dxa"/>
          </w:tcPr>
          <w:p w14:paraId="789A3639" w14:textId="77777777" w:rsidR="004F518E" w:rsidRDefault="004F518E" w:rsidP="004F518E">
            <w:r>
              <w:t>Findet das ein App einfach und schnell zu bedienen sein soll.</w:t>
            </w:r>
          </w:p>
        </w:tc>
        <w:tc>
          <w:tcPr>
            <w:tcW w:w="2856" w:type="dxa"/>
          </w:tcPr>
          <w:p w14:paraId="4F1F0F95" w14:textId="77777777" w:rsidR="004F518E" w:rsidRDefault="004F518E" w:rsidP="004F518E"/>
        </w:tc>
        <w:tc>
          <w:tcPr>
            <w:tcW w:w="2856" w:type="dxa"/>
          </w:tcPr>
          <w:p w14:paraId="75A5B01A" w14:textId="77777777" w:rsidR="004F518E" w:rsidRDefault="004F518E" w:rsidP="004F518E"/>
        </w:tc>
      </w:tr>
      <w:tr w:rsidR="004F518E" w14:paraId="03C4EDAF" w14:textId="77777777" w:rsidTr="004F518E">
        <w:tc>
          <w:tcPr>
            <w:tcW w:w="990" w:type="dxa"/>
          </w:tcPr>
          <w:p w14:paraId="714E9581" w14:textId="77777777" w:rsidR="004F518E" w:rsidRDefault="004F518E" w:rsidP="004F518E">
            <w:r>
              <w:t>B2</w:t>
            </w:r>
          </w:p>
        </w:tc>
        <w:tc>
          <w:tcPr>
            <w:tcW w:w="991" w:type="dxa"/>
          </w:tcPr>
          <w:p w14:paraId="6ECA697A" w14:textId="77777777" w:rsidR="004F518E" w:rsidRDefault="004F518E" w:rsidP="004F518E">
            <w:r>
              <w:t>193-205</w:t>
            </w:r>
          </w:p>
        </w:tc>
        <w:tc>
          <w:tcPr>
            <w:tcW w:w="6584" w:type="dxa"/>
          </w:tcPr>
          <w:p w14:paraId="663D51A6" w14:textId="77777777" w:rsidR="004F518E" w:rsidRDefault="004F518E" w:rsidP="004F518E">
            <w:r w:rsidRPr="001F0292">
              <w:t xml:space="preserve">Es wird vorgeschlagen, Parameter wie Gewicht, Hautveränderungen und Körpertemperatur in Bezug zu den Symptomen zu betrachten, um Verläufe zu erstellen. </w:t>
            </w:r>
          </w:p>
        </w:tc>
        <w:tc>
          <w:tcPr>
            <w:tcW w:w="2856" w:type="dxa"/>
          </w:tcPr>
          <w:p w14:paraId="59722F89" w14:textId="1AE5BA30" w:rsidR="004F518E" w:rsidRDefault="00876271" w:rsidP="004F518E">
            <w:r>
              <w:t xml:space="preserve">Integration von Vitalparametern im Symptomtagebuch </w:t>
            </w:r>
          </w:p>
        </w:tc>
        <w:tc>
          <w:tcPr>
            <w:tcW w:w="2856" w:type="dxa"/>
          </w:tcPr>
          <w:p w14:paraId="0C9679A2" w14:textId="77777777" w:rsidR="004F518E" w:rsidRDefault="004F518E" w:rsidP="004F518E"/>
        </w:tc>
      </w:tr>
      <w:tr w:rsidR="004F518E" w14:paraId="3F5E240D" w14:textId="77777777" w:rsidTr="004F518E">
        <w:tc>
          <w:tcPr>
            <w:tcW w:w="990" w:type="dxa"/>
          </w:tcPr>
          <w:p w14:paraId="34DEFE09" w14:textId="77777777" w:rsidR="004F518E" w:rsidRDefault="004F518E" w:rsidP="004F518E">
            <w:r>
              <w:t>B2</w:t>
            </w:r>
          </w:p>
        </w:tc>
        <w:tc>
          <w:tcPr>
            <w:tcW w:w="991" w:type="dxa"/>
          </w:tcPr>
          <w:p w14:paraId="69C4603B" w14:textId="77777777" w:rsidR="004F518E" w:rsidRDefault="004F518E" w:rsidP="004F518E">
            <w:r>
              <w:t>269-297, 301, 305-306</w:t>
            </w:r>
          </w:p>
        </w:tc>
        <w:tc>
          <w:tcPr>
            <w:tcW w:w="6584" w:type="dxa"/>
          </w:tcPr>
          <w:p w14:paraId="2DACA3C8" w14:textId="77777777" w:rsidR="004F518E" w:rsidRDefault="004F518E" w:rsidP="004F518E">
            <w:r>
              <w:t>S</w:t>
            </w:r>
            <w:r w:rsidRPr="00A35CD6">
              <w:t>chlägt vor, Bilder in das Symptom-Tagebuch aufzunehmen, um Veränderungen der Haut oder andere Symptome zu dokumentieren.</w:t>
            </w:r>
          </w:p>
        </w:tc>
        <w:tc>
          <w:tcPr>
            <w:tcW w:w="2856" w:type="dxa"/>
          </w:tcPr>
          <w:p w14:paraId="5313FC28" w14:textId="2CC21E1D" w:rsidR="004F518E" w:rsidRDefault="00876271" w:rsidP="00876271">
            <w:r>
              <w:t>Hinzufügen von B</w:t>
            </w:r>
            <w:r>
              <w:t>ilder</w:t>
            </w:r>
            <w:r>
              <w:t>n</w:t>
            </w:r>
            <w:r>
              <w:t xml:space="preserve"> zur</w:t>
            </w:r>
            <w:r>
              <w:t xml:space="preserve"> </w:t>
            </w:r>
            <w:r>
              <w:t>Symptomdokumentation</w:t>
            </w:r>
          </w:p>
        </w:tc>
        <w:tc>
          <w:tcPr>
            <w:tcW w:w="2856" w:type="dxa"/>
          </w:tcPr>
          <w:p w14:paraId="40BD75D4" w14:textId="77777777" w:rsidR="004F518E" w:rsidRDefault="004F518E" w:rsidP="004F518E"/>
        </w:tc>
      </w:tr>
    </w:tbl>
    <w:p w14:paraId="6B663201" w14:textId="27EBC222" w:rsidR="00A35CD6" w:rsidRPr="004F518E" w:rsidRDefault="004F518E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t xml:space="preserve">Symptomtagebuch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  <w:r w:rsidR="00A35CD6" w:rsidRPr="004F518E">
        <w:rPr>
          <w:b/>
          <w:bCs/>
          <w:sz w:val="24"/>
          <w:szCs w:val="24"/>
        </w:rPr>
        <w:br w:type="page"/>
      </w:r>
    </w:p>
    <w:p w14:paraId="07C153DB" w14:textId="2BAE740A" w:rsidR="00A35CD6" w:rsidRPr="004F518E" w:rsidRDefault="00A35CD6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991"/>
        <w:gridCol w:w="6584"/>
        <w:gridCol w:w="2856"/>
        <w:gridCol w:w="2856"/>
      </w:tblGrid>
      <w:tr w:rsidR="00A35CD6" w14:paraId="759046DF" w14:textId="77777777" w:rsidTr="002C60D1">
        <w:tc>
          <w:tcPr>
            <w:tcW w:w="990" w:type="dxa"/>
          </w:tcPr>
          <w:p w14:paraId="09550232" w14:textId="64B89932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Proband</w:t>
            </w:r>
          </w:p>
        </w:tc>
        <w:tc>
          <w:tcPr>
            <w:tcW w:w="991" w:type="dxa"/>
          </w:tcPr>
          <w:p w14:paraId="1D41FC5A" w14:textId="0430EA7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Zeile</w:t>
            </w:r>
          </w:p>
        </w:tc>
        <w:tc>
          <w:tcPr>
            <w:tcW w:w="6584" w:type="dxa"/>
          </w:tcPr>
          <w:p w14:paraId="077AC76A" w14:textId="72ABA7DD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C40E243" w14:textId="0A96965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034D305" w14:textId="5A4CF37C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Reduktion</w:t>
            </w:r>
          </w:p>
        </w:tc>
      </w:tr>
      <w:tr w:rsidR="002C60D1" w14:paraId="4114FCD7" w14:textId="77777777" w:rsidTr="002C60D1">
        <w:tc>
          <w:tcPr>
            <w:tcW w:w="990" w:type="dxa"/>
          </w:tcPr>
          <w:p w14:paraId="3AFBD3F8" w14:textId="25129C5E" w:rsidR="002C60D1" w:rsidRDefault="002C60D1">
            <w:r>
              <w:t>B1</w:t>
            </w:r>
          </w:p>
        </w:tc>
        <w:tc>
          <w:tcPr>
            <w:tcW w:w="991" w:type="dxa"/>
          </w:tcPr>
          <w:p w14:paraId="69FFADC7" w14:textId="1A53DE14" w:rsidR="002C60D1" w:rsidRDefault="002C60D1">
            <w:r>
              <w:t>361-364</w:t>
            </w:r>
          </w:p>
        </w:tc>
        <w:tc>
          <w:tcPr>
            <w:tcW w:w="6584" w:type="dxa"/>
          </w:tcPr>
          <w:p w14:paraId="10BA9F96" w14:textId="650D595C" w:rsidR="002C60D1" w:rsidRDefault="002C60D1">
            <w:r>
              <w:t xml:space="preserve">Findet die </w:t>
            </w:r>
            <w:r w:rsidRPr="00A35CD6">
              <w:t xml:space="preserve">App verständlich und einfach nachvollziehbar und </w:t>
            </w:r>
            <w:proofErr w:type="gramStart"/>
            <w:r>
              <w:t>findet</w:t>
            </w:r>
            <w:proofErr w:type="gramEnd"/>
            <w:r>
              <w:t xml:space="preserve"> </w:t>
            </w:r>
            <w:r w:rsidRPr="00A35CD6">
              <w:t>dass dies das Wichtigste für solch</w:t>
            </w:r>
            <w:r>
              <w:t xml:space="preserve"> eine </w:t>
            </w:r>
            <w:r w:rsidRPr="00A35CD6">
              <w:t xml:space="preserve">App sei. </w:t>
            </w:r>
          </w:p>
        </w:tc>
        <w:tc>
          <w:tcPr>
            <w:tcW w:w="2856" w:type="dxa"/>
          </w:tcPr>
          <w:p w14:paraId="6288ED5F" w14:textId="11EBBAD2" w:rsidR="002C60D1" w:rsidRDefault="002C60D1">
            <w:r>
              <w:t xml:space="preserve">Verständlich und einfach nachvollziehbar </w:t>
            </w:r>
          </w:p>
        </w:tc>
        <w:tc>
          <w:tcPr>
            <w:tcW w:w="2856" w:type="dxa"/>
            <w:vMerge w:val="restart"/>
          </w:tcPr>
          <w:p w14:paraId="3A0731F9" w14:textId="77777777" w:rsidR="002C60D1" w:rsidRDefault="002C60D1"/>
        </w:tc>
      </w:tr>
      <w:tr w:rsidR="002C60D1" w14:paraId="5926C3B1" w14:textId="77777777" w:rsidTr="002C60D1">
        <w:tc>
          <w:tcPr>
            <w:tcW w:w="990" w:type="dxa"/>
          </w:tcPr>
          <w:p w14:paraId="71D236AF" w14:textId="5426458F" w:rsidR="002C60D1" w:rsidRDefault="002C60D1">
            <w:r>
              <w:t>B1</w:t>
            </w:r>
          </w:p>
        </w:tc>
        <w:tc>
          <w:tcPr>
            <w:tcW w:w="991" w:type="dxa"/>
          </w:tcPr>
          <w:p w14:paraId="2888BDDA" w14:textId="135F29AA" w:rsidR="002C60D1" w:rsidRDefault="002C60D1">
            <w:r>
              <w:t>362-364</w:t>
            </w:r>
          </w:p>
        </w:tc>
        <w:tc>
          <w:tcPr>
            <w:tcW w:w="6584" w:type="dxa"/>
          </w:tcPr>
          <w:p w14:paraId="20E82BCA" w14:textId="54C51518" w:rsidR="002C60D1" w:rsidRDefault="002C60D1">
            <w:r>
              <w:t xml:space="preserve">Erinnerungsfunktion ist am Anfang wichtig, da oft die Einnahme vergessen wird </w:t>
            </w:r>
          </w:p>
        </w:tc>
        <w:tc>
          <w:tcPr>
            <w:tcW w:w="2856" w:type="dxa"/>
          </w:tcPr>
          <w:p w14:paraId="05E4A4D3" w14:textId="3DC3E15A" w:rsidR="002C60D1" w:rsidRDefault="002C60D1">
            <w: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2F93EE39" w14:textId="77777777" w:rsidR="002C60D1" w:rsidRDefault="002C60D1"/>
        </w:tc>
      </w:tr>
      <w:tr w:rsidR="002C60D1" w14:paraId="2E487A19" w14:textId="77777777" w:rsidTr="002C60D1">
        <w:tc>
          <w:tcPr>
            <w:tcW w:w="990" w:type="dxa"/>
          </w:tcPr>
          <w:p w14:paraId="5D34A6B6" w14:textId="338F4083" w:rsidR="002C60D1" w:rsidRDefault="002C60D1">
            <w:r>
              <w:t>B2</w:t>
            </w:r>
          </w:p>
        </w:tc>
        <w:tc>
          <w:tcPr>
            <w:tcW w:w="991" w:type="dxa"/>
          </w:tcPr>
          <w:p w14:paraId="47EC6F74" w14:textId="141A0895" w:rsidR="002C60D1" w:rsidRDefault="002C60D1">
            <w:r>
              <w:t>366-374</w:t>
            </w:r>
          </w:p>
        </w:tc>
        <w:tc>
          <w:tcPr>
            <w:tcW w:w="6584" w:type="dxa"/>
          </w:tcPr>
          <w:p w14:paraId="547C9F17" w14:textId="5DB6441D" w:rsidR="002C60D1" w:rsidRDefault="002C60D1">
            <w:r>
              <w:t xml:space="preserve">Findet die Gestaltung der App schön. </w:t>
            </w:r>
          </w:p>
        </w:tc>
        <w:tc>
          <w:tcPr>
            <w:tcW w:w="2856" w:type="dxa"/>
          </w:tcPr>
          <w:p w14:paraId="4BF0090D" w14:textId="4E86C55E" w:rsidR="002C60D1" w:rsidRDefault="002C60D1">
            <w:r>
              <w:t>App ist schön</w:t>
            </w:r>
          </w:p>
        </w:tc>
        <w:tc>
          <w:tcPr>
            <w:tcW w:w="2856" w:type="dxa"/>
            <w:vMerge/>
          </w:tcPr>
          <w:p w14:paraId="52980D71" w14:textId="77777777" w:rsidR="002C60D1" w:rsidRDefault="002C60D1"/>
        </w:tc>
      </w:tr>
      <w:tr w:rsidR="002C60D1" w14:paraId="675A1348" w14:textId="77777777" w:rsidTr="002C60D1">
        <w:tc>
          <w:tcPr>
            <w:tcW w:w="990" w:type="dxa"/>
          </w:tcPr>
          <w:p w14:paraId="5969A1E1" w14:textId="47F1C7DA" w:rsidR="002C60D1" w:rsidRDefault="002C60D1">
            <w:r>
              <w:t>B2</w:t>
            </w:r>
          </w:p>
        </w:tc>
        <w:tc>
          <w:tcPr>
            <w:tcW w:w="991" w:type="dxa"/>
          </w:tcPr>
          <w:p w14:paraId="447417DE" w14:textId="6F1CB4D3" w:rsidR="002C60D1" w:rsidRDefault="002C60D1">
            <w:r>
              <w:t>366-374</w:t>
            </w:r>
          </w:p>
        </w:tc>
        <w:tc>
          <w:tcPr>
            <w:tcW w:w="6584" w:type="dxa"/>
          </w:tcPr>
          <w:p w14:paraId="34C48567" w14:textId="59D1DD77" w:rsidR="002C60D1" w:rsidRDefault="002C60D1">
            <w:r>
              <w:t xml:space="preserve">Funktion für Kontraindikationen hinzufügen, insbesondere im Hinblick auf zeitliche Einschränkungen bei der Einnahme von Medikamenten. Die App soll einen Hinweis geben, wenn die Einnahmen nicht im richtigen Zeitrahmen genommen werden. </w:t>
            </w:r>
          </w:p>
        </w:tc>
        <w:tc>
          <w:tcPr>
            <w:tcW w:w="2856" w:type="dxa"/>
          </w:tcPr>
          <w:p w14:paraId="723E8D84" w14:textId="7B597ED0" w:rsidR="002C60D1" w:rsidRDefault="002C60D1">
            <w:r>
              <w:t>Funktion Kontraindikationen hinzufügen für die zeitliche Einschränkung bei der Medikamenteneinnahme</w:t>
            </w:r>
          </w:p>
        </w:tc>
        <w:tc>
          <w:tcPr>
            <w:tcW w:w="2856" w:type="dxa"/>
            <w:vMerge/>
          </w:tcPr>
          <w:p w14:paraId="64C7FDA2" w14:textId="77777777" w:rsidR="002C60D1" w:rsidRDefault="002C60D1"/>
        </w:tc>
      </w:tr>
      <w:tr w:rsidR="002C60D1" w14:paraId="4576E799" w14:textId="77777777" w:rsidTr="002C60D1">
        <w:tc>
          <w:tcPr>
            <w:tcW w:w="990" w:type="dxa"/>
          </w:tcPr>
          <w:p w14:paraId="2D80E6F4" w14:textId="47F19E48" w:rsidR="002C60D1" w:rsidRDefault="002C60D1">
            <w:r>
              <w:t>B1</w:t>
            </w:r>
          </w:p>
        </w:tc>
        <w:tc>
          <w:tcPr>
            <w:tcW w:w="991" w:type="dxa"/>
          </w:tcPr>
          <w:p w14:paraId="4528D843" w14:textId="05775081" w:rsidR="002C60D1" w:rsidRDefault="002C60D1">
            <w:r>
              <w:t>385-388</w:t>
            </w:r>
          </w:p>
        </w:tc>
        <w:tc>
          <w:tcPr>
            <w:tcW w:w="6584" w:type="dxa"/>
          </w:tcPr>
          <w:p w14:paraId="4AFD4FF7" w14:textId="4E99CEE5" w:rsidR="002C60D1" w:rsidRDefault="002C60D1">
            <w:r>
              <w:t xml:space="preserve">Wünscht sich eine Empfehlung für die Einnahme von Medikamenten. Das zum Beispiel bestimmte Medikamente nur wirken, wenn man ein anderes zu sich nimmt. </w:t>
            </w:r>
          </w:p>
        </w:tc>
        <w:tc>
          <w:tcPr>
            <w:tcW w:w="2856" w:type="dxa"/>
          </w:tcPr>
          <w:p w14:paraId="72F19776" w14:textId="7AA25E57" w:rsidR="002C60D1" w:rsidRDefault="002C60D1">
            <w:r>
              <w:t>Empfehlung für die Medikamenteneinnahme hinzufügen</w:t>
            </w:r>
          </w:p>
        </w:tc>
        <w:tc>
          <w:tcPr>
            <w:tcW w:w="2856" w:type="dxa"/>
            <w:vMerge/>
          </w:tcPr>
          <w:p w14:paraId="394C76D0" w14:textId="77777777" w:rsidR="002C60D1" w:rsidRDefault="002C60D1"/>
        </w:tc>
      </w:tr>
      <w:tr w:rsidR="002C60D1" w14:paraId="12A7F833" w14:textId="77777777" w:rsidTr="002C60D1">
        <w:tc>
          <w:tcPr>
            <w:tcW w:w="990" w:type="dxa"/>
          </w:tcPr>
          <w:p w14:paraId="44D7B735" w14:textId="29F5BFF2" w:rsidR="002C60D1" w:rsidRDefault="002C60D1">
            <w:r>
              <w:t>B2</w:t>
            </w:r>
          </w:p>
        </w:tc>
        <w:tc>
          <w:tcPr>
            <w:tcW w:w="991" w:type="dxa"/>
          </w:tcPr>
          <w:p w14:paraId="229C554E" w14:textId="21ADE211" w:rsidR="002C60D1" w:rsidRDefault="002C60D1">
            <w:r>
              <w:t>411</w:t>
            </w:r>
          </w:p>
        </w:tc>
        <w:tc>
          <w:tcPr>
            <w:tcW w:w="6584" w:type="dxa"/>
          </w:tcPr>
          <w:p w14:paraId="62815E23" w14:textId="39B7780D" w:rsidR="002C60D1" w:rsidRDefault="002C60D1">
            <w:r>
              <w:t xml:space="preserve">Betont, dass die App einfach und reproduzierbar ist und dass das Wichtig ist. </w:t>
            </w:r>
          </w:p>
        </w:tc>
        <w:tc>
          <w:tcPr>
            <w:tcW w:w="2856" w:type="dxa"/>
          </w:tcPr>
          <w:p w14:paraId="18054586" w14:textId="18C0F6A6" w:rsidR="002C60D1" w:rsidRDefault="002C60D1">
            <w:r>
              <w:t xml:space="preserve">App ist einfach und reproduzierbar </w:t>
            </w:r>
          </w:p>
        </w:tc>
        <w:tc>
          <w:tcPr>
            <w:tcW w:w="2856" w:type="dxa"/>
            <w:vMerge/>
          </w:tcPr>
          <w:p w14:paraId="1D48F33C" w14:textId="77777777" w:rsidR="002C60D1" w:rsidRDefault="002C60D1"/>
        </w:tc>
      </w:tr>
      <w:tr w:rsidR="002C60D1" w14:paraId="4FBE1F75" w14:textId="77777777" w:rsidTr="002C60D1">
        <w:tc>
          <w:tcPr>
            <w:tcW w:w="990" w:type="dxa"/>
          </w:tcPr>
          <w:p w14:paraId="1EAC3DFF" w14:textId="112C7A67" w:rsidR="002C60D1" w:rsidRDefault="002C60D1">
            <w:r>
              <w:t>B2</w:t>
            </w:r>
          </w:p>
        </w:tc>
        <w:tc>
          <w:tcPr>
            <w:tcW w:w="991" w:type="dxa"/>
          </w:tcPr>
          <w:p w14:paraId="50D324CB" w14:textId="24EE94A6" w:rsidR="002C60D1" w:rsidRDefault="002C60D1">
            <w:r>
              <w:t>412-413</w:t>
            </w:r>
          </w:p>
        </w:tc>
        <w:tc>
          <w:tcPr>
            <w:tcW w:w="6584" w:type="dxa"/>
          </w:tcPr>
          <w:p w14:paraId="4F3772AF" w14:textId="4E9AF674" w:rsidR="002C60D1" w:rsidRDefault="002C60D1">
            <w:r>
              <w:t xml:space="preserve">Findet die Möglichkeit die Erinnerungsfunktion auszustellen gut. </w:t>
            </w:r>
          </w:p>
        </w:tc>
        <w:tc>
          <w:tcPr>
            <w:tcW w:w="2856" w:type="dxa"/>
          </w:tcPr>
          <w:p w14:paraId="1D3795D8" w14:textId="4DE11727" w:rsidR="002C60D1" w:rsidRDefault="002C60D1">
            <w:r>
              <w:t>Erinnerungsfunktion auszustellen ist gut</w:t>
            </w:r>
          </w:p>
        </w:tc>
        <w:tc>
          <w:tcPr>
            <w:tcW w:w="2856" w:type="dxa"/>
            <w:vMerge/>
          </w:tcPr>
          <w:p w14:paraId="787C3304" w14:textId="77777777" w:rsidR="002C60D1" w:rsidRDefault="002C60D1"/>
        </w:tc>
      </w:tr>
      <w:tr w:rsidR="002C60D1" w14:paraId="197C0CCB" w14:textId="77777777" w:rsidTr="002C60D1">
        <w:tc>
          <w:tcPr>
            <w:tcW w:w="990" w:type="dxa"/>
          </w:tcPr>
          <w:p w14:paraId="57681948" w14:textId="6FC29B87" w:rsidR="002C60D1" w:rsidRDefault="002C60D1">
            <w:r>
              <w:t>B2</w:t>
            </w:r>
          </w:p>
        </w:tc>
        <w:tc>
          <w:tcPr>
            <w:tcW w:w="991" w:type="dxa"/>
          </w:tcPr>
          <w:p w14:paraId="4F9EC1E9" w14:textId="70946053" w:rsidR="002C60D1" w:rsidRDefault="002C60D1">
            <w:r>
              <w:t>413-415</w:t>
            </w:r>
          </w:p>
        </w:tc>
        <w:tc>
          <w:tcPr>
            <w:tcW w:w="6584" w:type="dxa"/>
          </w:tcPr>
          <w:p w14:paraId="1881F0EC" w14:textId="531A9229" w:rsidR="002C60D1" w:rsidRDefault="002C60D1">
            <w:r>
              <w:t>Die Erinnerungsfunktion ist gerade für die Anfangsphase hilfreich, um sich an die Medikation zu gewöhnen.</w:t>
            </w:r>
          </w:p>
        </w:tc>
        <w:tc>
          <w:tcPr>
            <w:tcW w:w="2856" w:type="dxa"/>
          </w:tcPr>
          <w:p w14:paraId="4C044914" w14:textId="031B6D75" w:rsidR="002C60D1" w:rsidRPr="002C60D1" w:rsidRDefault="002C60D1">
            <w:pPr>
              <w:rPr>
                <w:strike/>
              </w:rPr>
            </w:pPr>
            <w:r w:rsidRPr="002C60D1">
              <w:rPr>
                <w:strike/>
              </w:rP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5B7458B5" w14:textId="77777777" w:rsidR="002C60D1" w:rsidRDefault="002C60D1"/>
        </w:tc>
      </w:tr>
      <w:tr w:rsidR="002C60D1" w14:paraId="09594684" w14:textId="77777777" w:rsidTr="002C60D1">
        <w:tc>
          <w:tcPr>
            <w:tcW w:w="990" w:type="dxa"/>
          </w:tcPr>
          <w:p w14:paraId="41BCF00A" w14:textId="25E10E22" w:rsidR="002C60D1" w:rsidRDefault="002C60D1">
            <w:r>
              <w:t>B1</w:t>
            </w:r>
          </w:p>
        </w:tc>
        <w:tc>
          <w:tcPr>
            <w:tcW w:w="991" w:type="dxa"/>
          </w:tcPr>
          <w:p w14:paraId="08519816" w14:textId="568A237B" w:rsidR="002C60D1" w:rsidRDefault="002C60D1">
            <w:r>
              <w:t>419-420</w:t>
            </w:r>
          </w:p>
        </w:tc>
        <w:tc>
          <w:tcPr>
            <w:tcW w:w="6584" w:type="dxa"/>
          </w:tcPr>
          <w:p w14:paraId="3D443F69" w14:textId="3DF4BF35" w:rsidR="002C60D1" w:rsidRDefault="002C60D1">
            <w:r>
              <w:t xml:space="preserve">Findet es gut, dass man selbst entscheiden kann, wie man die App nutzt. </w:t>
            </w:r>
          </w:p>
        </w:tc>
        <w:tc>
          <w:tcPr>
            <w:tcW w:w="2856" w:type="dxa"/>
          </w:tcPr>
          <w:p w14:paraId="7E417A8E" w14:textId="0CD5BB20" w:rsidR="002C60D1" w:rsidRDefault="002C60D1">
            <w:r w:rsidRPr="002C60D1">
              <w:t>Entscheidungsfreiheit der App-</w:t>
            </w:r>
            <w:proofErr w:type="gramStart"/>
            <w:r w:rsidRPr="002C60D1">
              <w:t xml:space="preserve">Nutzung </w:t>
            </w:r>
            <w:r>
              <w:t xml:space="preserve"> ist</w:t>
            </w:r>
            <w:proofErr w:type="gramEnd"/>
            <w:r>
              <w:t xml:space="preserve"> </w:t>
            </w:r>
            <w:r w:rsidRPr="002C60D1">
              <w:t>gut</w:t>
            </w:r>
          </w:p>
        </w:tc>
        <w:tc>
          <w:tcPr>
            <w:tcW w:w="2856" w:type="dxa"/>
            <w:vMerge/>
          </w:tcPr>
          <w:p w14:paraId="31078A81" w14:textId="77777777" w:rsidR="002C60D1" w:rsidRDefault="002C60D1"/>
        </w:tc>
      </w:tr>
      <w:tr w:rsidR="002C60D1" w14:paraId="5A70AA30" w14:textId="77777777" w:rsidTr="002C60D1">
        <w:tc>
          <w:tcPr>
            <w:tcW w:w="990" w:type="dxa"/>
          </w:tcPr>
          <w:p w14:paraId="11D11FDD" w14:textId="6F250D46" w:rsidR="002C60D1" w:rsidRDefault="002C60D1">
            <w:r>
              <w:t>B2</w:t>
            </w:r>
          </w:p>
        </w:tc>
        <w:tc>
          <w:tcPr>
            <w:tcW w:w="991" w:type="dxa"/>
          </w:tcPr>
          <w:p w14:paraId="1EC00ADF" w14:textId="486933D4" w:rsidR="002C60D1" w:rsidRDefault="002C60D1">
            <w:r>
              <w:t>426-427, 444</w:t>
            </w:r>
          </w:p>
        </w:tc>
        <w:tc>
          <w:tcPr>
            <w:tcW w:w="6584" w:type="dxa"/>
          </w:tcPr>
          <w:p w14:paraId="486DDF95" w14:textId="10BABC49" w:rsidR="002C60D1" w:rsidRDefault="002C60D1">
            <w:r>
              <w:t xml:space="preserve">Die Medikamenten-Eingabe soll über ein Textfeld eingegeben werden. Medikament und Dosis sollen getrennt voneinander eingegeben werden. </w:t>
            </w:r>
          </w:p>
        </w:tc>
        <w:tc>
          <w:tcPr>
            <w:tcW w:w="2856" w:type="dxa"/>
          </w:tcPr>
          <w:p w14:paraId="3A27376A" w14:textId="7444EDC2" w:rsidR="002C60D1" w:rsidRDefault="002C60D1">
            <w:r>
              <w:t xml:space="preserve">Medikamenten-Eingabe über zwei Textfeld - Dosis und Medikament </w:t>
            </w:r>
          </w:p>
        </w:tc>
        <w:tc>
          <w:tcPr>
            <w:tcW w:w="2856" w:type="dxa"/>
            <w:vMerge/>
          </w:tcPr>
          <w:p w14:paraId="0D85A0A6" w14:textId="77777777" w:rsidR="002C60D1" w:rsidRDefault="002C60D1"/>
        </w:tc>
      </w:tr>
      <w:tr w:rsidR="002C60D1" w14:paraId="1470C87C" w14:textId="77777777" w:rsidTr="002C60D1">
        <w:tc>
          <w:tcPr>
            <w:tcW w:w="990" w:type="dxa"/>
          </w:tcPr>
          <w:p w14:paraId="4F6F0301" w14:textId="6938A042" w:rsidR="002C60D1" w:rsidRDefault="002C60D1">
            <w:r>
              <w:t>B1</w:t>
            </w:r>
          </w:p>
        </w:tc>
        <w:tc>
          <w:tcPr>
            <w:tcW w:w="991" w:type="dxa"/>
          </w:tcPr>
          <w:p w14:paraId="70D32EA7" w14:textId="1CDAD97C" w:rsidR="002C60D1" w:rsidRDefault="002C60D1">
            <w:r>
              <w:t>448</w:t>
            </w:r>
          </w:p>
        </w:tc>
        <w:tc>
          <w:tcPr>
            <w:tcW w:w="6584" w:type="dxa"/>
          </w:tcPr>
          <w:p w14:paraId="70B1AF15" w14:textId="202BA7E0" w:rsidR="002C60D1" w:rsidRDefault="002C60D1">
            <w:r>
              <w:t>Funktion Medikamentenplan ausdrucken soll hinzugefügt werden.</w:t>
            </w:r>
          </w:p>
        </w:tc>
        <w:tc>
          <w:tcPr>
            <w:tcW w:w="2856" w:type="dxa"/>
          </w:tcPr>
          <w:p w14:paraId="6B96A08D" w14:textId="28D8A0E5" w:rsidR="002C60D1" w:rsidRDefault="002C60D1">
            <w:r>
              <w:t>Medikamentenplan ausdrucken hinzufügen</w:t>
            </w:r>
          </w:p>
        </w:tc>
        <w:tc>
          <w:tcPr>
            <w:tcW w:w="2856" w:type="dxa"/>
            <w:vMerge/>
          </w:tcPr>
          <w:p w14:paraId="0C9A3F08" w14:textId="77777777" w:rsidR="002C60D1" w:rsidRDefault="002C60D1"/>
        </w:tc>
      </w:tr>
    </w:tbl>
    <w:p w14:paraId="302BEA8A" w14:textId="5A197E3B" w:rsidR="004F518E" w:rsidRDefault="004F518E"/>
    <w:p w14:paraId="1F0C8A28" w14:textId="77777777" w:rsidR="004F518E" w:rsidRDefault="004F518E">
      <w:r>
        <w:br w:type="page"/>
      </w:r>
    </w:p>
    <w:p w14:paraId="3F0C68B3" w14:textId="5696CD4B" w:rsidR="00A35CD6" w:rsidRPr="002B53CE" w:rsidRDefault="004F518E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  <w:r w:rsidRPr="002B53CE">
        <w:rPr>
          <w:b/>
          <w:bCs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2"/>
        <w:gridCol w:w="6443"/>
        <w:gridCol w:w="2856"/>
        <w:gridCol w:w="2856"/>
      </w:tblGrid>
      <w:tr w:rsidR="004F518E" w14:paraId="553E79DB" w14:textId="77777777" w:rsidTr="00C8775B">
        <w:tc>
          <w:tcPr>
            <w:tcW w:w="990" w:type="dxa"/>
          </w:tcPr>
          <w:p w14:paraId="1C53B56A" w14:textId="420EAE65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Proband</w:t>
            </w:r>
          </w:p>
        </w:tc>
        <w:tc>
          <w:tcPr>
            <w:tcW w:w="1132" w:type="dxa"/>
          </w:tcPr>
          <w:p w14:paraId="52635E2D" w14:textId="043E06AD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4920C6CE" w14:textId="29EE0CE9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9779A3E" w14:textId="1285EC2A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C64E1FD" w14:textId="5342D889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 xml:space="preserve">Kategorie </w:t>
            </w:r>
          </w:p>
        </w:tc>
      </w:tr>
      <w:tr w:rsidR="002C60D1" w14:paraId="6FD48CEF" w14:textId="77777777" w:rsidTr="00C8775B">
        <w:tc>
          <w:tcPr>
            <w:tcW w:w="990" w:type="dxa"/>
          </w:tcPr>
          <w:p w14:paraId="58D5A352" w14:textId="00B3F150" w:rsidR="002C60D1" w:rsidRDefault="002C60D1">
            <w:r>
              <w:t>B1</w:t>
            </w:r>
          </w:p>
        </w:tc>
        <w:tc>
          <w:tcPr>
            <w:tcW w:w="1132" w:type="dxa"/>
          </w:tcPr>
          <w:p w14:paraId="16E755B0" w14:textId="75E21C59" w:rsidR="002C60D1" w:rsidRDefault="002C60D1">
            <w:r>
              <w:t>493-495</w:t>
            </w:r>
          </w:p>
        </w:tc>
        <w:tc>
          <w:tcPr>
            <w:tcW w:w="6443" w:type="dxa"/>
          </w:tcPr>
          <w:p w14:paraId="43CEECB2" w14:textId="59B56583" w:rsidR="002C60D1" w:rsidRDefault="00584B99">
            <w:r>
              <w:t xml:space="preserve">Der </w:t>
            </w:r>
            <w:r w:rsidR="002C60D1">
              <w:t xml:space="preserve">Chat </w:t>
            </w:r>
            <w:r>
              <w:t xml:space="preserve">ist </w:t>
            </w:r>
            <w:r w:rsidR="002C60D1">
              <w:t>einfach und verständlich.</w:t>
            </w:r>
          </w:p>
        </w:tc>
        <w:tc>
          <w:tcPr>
            <w:tcW w:w="2856" w:type="dxa"/>
          </w:tcPr>
          <w:p w14:paraId="745B457F" w14:textId="4DA82659" w:rsidR="002C60D1" w:rsidRDefault="00584B99">
            <w:r>
              <w:t>Einfach und verständlich</w:t>
            </w:r>
          </w:p>
        </w:tc>
        <w:tc>
          <w:tcPr>
            <w:tcW w:w="2856" w:type="dxa"/>
            <w:vMerge w:val="restart"/>
          </w:tcPr>
          <w:p w14:paraId="6C861B5C" w14:textId="77777777" w:rsidR="002C60D1" w:rsidRDefault="002C60D1"/>
        </w:tc>
      </w:tr>
      <w:tr w:rsidR="002C60D1" w14:paraId="6D19F20C" w14:textId="77777777" w:rsidTr="00C8775B">
        <w:tc>
          <w:tcPr>
            <w:tcW w:w="990" w:type="dxa"/>
          </w:tcPr>
          <w:p w14:paraId="482F980C" w14:textId="1147C2A8" w:rsidR="002C60D1" w:rsidRDefault="002C60D1">
            <w:r>
              <w:t>B1</w:t>
            </w:r>
          </w:p>
        </w:tc>
        <w:tc>
          <w:tcPr>
            <w:tcW w:w="1132" w:type="dxa"/>
          </w:tcPr>
          <w:p w14:paraId="64E8DB80" w14:textId="44AED0D9" w:rsidR="002C60D1" w:rsidRDefault="002C60D1">
            <w:r>
              <w:t>495-497</w:t>
            </w:r>
          </w:p>
        </w:tc>
        <w:tc>
          <w:tcPr>
            <w:tcW w:w="6443" w:type="dxa"/>
          </w:tcPr>
          <w:p w14:paraId="5439A0DB" w14:textId="64384ADC" w:rsidR="002C60D1" w:rsidRDefault="00584B99">
            <w:r>
              <w:t xml:space="preserve">Es ist wichtig zu wissen, </w:t>
            </w:r>
            <w:r w:rsidR="002C60D1" w:rsidRPr="002B53CE">
              <w:t xml:space="preserve">mit wem </w:t>
            </w:r>
            <w:r>
              <w:t>ge</w:t>
            </w:r>
            <w:r w:rsidR="002C60D1" w:rsidRPr="002B53CE">
              <w:t>chattet</w:t>
            </w:r>
            <w:r>
              <w:t xml:space="preserve"> wird.</w:t>
            </w:r>
          </w:p>
        </w:tc>
        <w:tc>
          <w:tcPr>
            <w:tcW w:w="2856" w:type="dxa"/>
          </w:tcPr>
          <w:p w14:paraId="41DCC5DA" w14:textId="1C189DB0" w:rsidR="002C60D1" w:rsidRDefault="00584B99">
            <w:r w:rsidRPr="00584B99">
              <w:t>Identität des Chat-Partners</w:t>
            </w:r>
            <w:r>
              <w:t xml:space="preserve"> </w:t>
            </w:r>
          </w:p>
        </w:tc>
        <w:tc>
          <w:tcPr>
            <w:tcW w:w="2856" w:type="dxa"/>
            <w:vMerge/>
          </w:tcPr>
          <w:p w14:paraId="4D9F234C" w14:textId="77777777" w:rsidR="002C60D1" w:rsidRDefault="002C60D1"/>
        </w:tc>
      </w:tr>
      <w:tr w:rsidR="002C60D1" w14:paraId="5B5EA2B3" w14:textId="77777777" w:rsidTr="00C8775B">
        <w:tc>
          <w:tcPr>
            <w:tcW w:w="990" w:type="dxa"/>
          </w:tcPr>
          <w:p w14:paraId="0CE15656" w14:textId="4B5B4AC4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3BB9C642" w14:textId="65B5BE16" w:rsidR="002C60D1" w:rsidRDefault="002C60D1" w:rsidP="002A3B46">
            <w:r>
              <w:t>519-526</w:t>
            </w:r>
          </w:p>
        </w:tc>
        <w:tc>
          <w:tcPr>
            <w:tcW w:w="6443" w:type="dxa"/>
          </w:tcPr>
          <w:p w14:paraId="60F7A179" w14:textId="36546D77" w:rsidR="002C60D1" w:rsidRDefault="002C60D1" w:rsidP="002A3B46">
            <w:r w:rsidRPr="002B53CE">
              <w:t xml:space="preserve">Es ist wichtig zu wissen, mit wem </w:t>
            </w:r>
            <w:r w:rsidR="006F24F1">
              <w:t>ge</w:t>
            </w:r>
            <w:r w:rsidRPr="002B53CE">
              <w:t>chattet</w:t>
            </w:r>
            <w:r w:rsidR="006F24F1">
              <w:t xml:space="preserve"> wird</w:t>
            </w:r>
            <w:r w:rsidRPr="002B53CE">
              <w:t>, da die Beziehung zwischen Arzt und Patient auf Vertrauen basiert. Die Nutzung eines anonymen Chats kann schwierig sein.</w:t>
            </w:r>
          </w:p>
        </w:tc>
        <w:tc>
          <w:tcPr>
            <w:tcW w:w="2856" w:type="dxa"/>
          </w:tcPr>
          <w:p w14:paraId="16FA9473" w14:textId="7B5EA54F" w:rsidR="002C60D1" w:rsidRDefault="002C60D1" w:rsidP="002A3B46"/>
        </w:tc>
        <w:tc>
          <w:tcPr>
            <w:tcW w:w="2856" w:type="dxa"/>
            <w:vMerge/>
          </w:tcPr>
          <w:p w14:paraId="261DAC10" w14:textId="77777777" w:rsidR="002C60D1" w:rsidRDefault="002C60D1" w:rsidP="002A3B46"/>
        </w:tc>
      </w:tr>
      <w:tr w:rsidR="002C60D1" w14:paraId="408FCFE2" w14:textId="77777777" w:rsidTr="00C8775B">
        <w:tc>
          <w:tcPr>
            <w:tcW w:w="990" w:type="dxa"/>
          </w:tcPr>
          <w:p w14:paraId="19F7724F" w14:textId="6826F3A1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44E90C3A" w14:textId="652D74D7" w:rsidR="002C60D1" w:rsidRDefault="002C60D1" w:rsidP="002A3B46">
            <w:r>
              <w:t>530-535</w:t>
            </w:r>
          </w:p>
        </w:tc>
        <w:tc>
          <w:tcPr>
            <w:tcW w:w="6443" w:type="dxa"/>
          </w:tcPr>
          <w:p w14:paraId="3B86EA82" w14:textId="765A1465" w:rsidR="002C60D1" w:rsidRDefault="002C60D1" w:rsidP="002A3B46">
            <w:r w:rsidRPr="002B53CE">
              <w:t>Für schwerwiegende Anliegen ist es von hoher Bedeutung für den Patienten zu wissen, wer auf der anderen Seite des Chats sitzt und mit ihm schreibt.</w:t>
            </w:r>
          </w:p>
        </w:tc>
        <w:tc>
          <w:tcPr>
            <w:tcW w:w="2856" w:type="dxa"/>
          </w:tcPr>
          <w:p w14:paraId="41DF441C" w14:textId="77777777" w:rsidR="002C60D1" w:rsidRDefault="002C60D1" w:rsidP="002A3B46"/>
        </w:tc>
        <w:tc>
          <w:tcPr>
            <w:tcW w:w="2856" w:type="dxa"/>
            <w:vMerge/>
          </w:tcPr>
          <w:p w14:paraId="2D44B992" w14:textId="77777777" w:rsidR="002C60D1" w:rsidRDefault="002C60D1" w:rsidP="002A3B46"/>
        </w:tc>
      </w:tr>
      <w:tr w:rsidR="002C60D1" w14:paraId="0681BA2E" w14:textId="77777777" w:rsidTr="00C8775B">
        <w:tc>
          <w:tcPr>
            <w:tcW w:w="990" w:type="dxa"/>
          </w:tcPr>
          <w:p w14:paraId="2BA0FE8A" w14:textId="39D02385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5A51CB93" w14:textId="3138C85B" w:rsidR="002C60D1" w:rsidRDefault="002C60D1" w:rsidP="002A3B46">
            <w:r>
              <w:t>547-550</w:t>
            </w:r>
          </w:p>
        </w:tc>
        <w:tc>
          <w:tcPr>
            <w:tcW w:w="6443" w:type="dxa"/>
          </w:tcPr>
          <w:p w14:paraId="0EFB9F45" w14:textId="77B599F3" w:rsidR="002C60D1" w:rsidRDefault="002C60D1" w:rsidP="002A3B46">
            <w:r>
              <w:t xml:space="preserve">Findet die Option gut, den Behandler auszuwählen und dem Patienten die Wahl zu lassen, ob direkt mit dem Behandler oder anonym im Chat kommuniziert werden soll. </w:t>
            </w:r>
          </w:p>
        </w:tc>
        <w:tc>
          <w:tcPr>
            <w:tcW w:w="2856" w:type="dxa"/>
          </w:tcPr>
          <w:p w14:paraId="6619DDE0" w14:textId="77777777" w:rsidR="002C60D1" w:rsidRDefault="002C60D1" w:rsidP="002A3B46"/>
        </w:tc>
        <w:tc>
          <w:tcPr>
            <w:tcW w:w="2856" w:type="dxa"/>
            <w:vMerge/>
          </w:tcPr>
          <w:p w14:paraId="0961C2FB" w14:textId="77777777" w:rsidR="002C60D1" w:rsidRDefault="002C60D1" w:rsidP="002A3B46"/>
        </w:tc>
      </w:tr>
      <w:tr w:rsidR="002C60D1" w14:paraId="4C86BABF" w14:textId="77777777" w:rsidTr="00C8775B">
        <w:tc>
          <w:tcPr>
            <w:tcW w:w="990" w:type="dxa"/>
          </w:tcPr>
          <w:p w14:paraId="76A09F00" w14:textId="67B71138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0B00B1D3" w14:textId="78EF6699" w:rsidR="002C60D1" w:rsidRDefault="002C60D1" w:rsidP="002A3B46">
            <w:r>
              <w:t>569-571</w:t>
            </w:r>
          </w:p>
        </w:tc>
        <w:tc>
          <w:tcPr>
            <w:tcW w:w="6443" w:type="dxa"/>
          </w:tcPr>
          <w:p w14:paraId="34B291A4" w14:textId="4F68AFA8" w:rsidR="002C60D1" w:rsidRDefault="002C60D1" w:rsidP="002A3B46">
            <w:r>
              <w:t xml:space="preserve">Die vier Funktionalitäten sind sehr allgemein gehalten. Ein zusätzlicher Button „Direkt Kontakt Behandler“ könnte ergänzt werden. </w:t>
            </w:r>
          </w:p>
        </w:tc>
        <w:tc>
          <w:tcPr>
            <w:tcW w:w="2856" w:type="dxa"/>
          </w:tcPr>
          <w:p w14:paraId="418A1DF0" w14:textId="0CA67999" w:rsidR="002C60D1" w:rsidRDefault="006F24F1" w:rsidP="002A3B46">
            <w:r>
              <w:t>Button „Direkt Kontakt Behandler“ hinzufügen</w:t>
            </w:r>
          </w:p>
        </w:tc>
        <w:tc>
          <w:tcPr>
            <w:tcW w:w="2856" w:type="dxa"/>
            <w:vMerge/>
          </w:tcPr>
          <w:p w14:paraId="6AAB6676" w14:textId="77777777" w:rsidR="002C60D1" w:rsidRDefault="002C60D1" w:rsidP="002A3B46"/>
        </w:tc>
      </w:tr>
      <w:tr w:rsidR="002C60D1" w14:paraId="134AD968" w14:textId="77777777" w:rsidTr="00C8775B">
        <w:tc>
          <w:tcPr>
            <w:tcW w:w="990" w:type="dxa"/>
          </w:tcPr>
          <w:p w14:paraId="5C4D32AD" w14:textId="7492461B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189DFD5A" w14:textId="49682841" w:rsidR="002C60D1" w:rsidRDefault="002C60D1" w:rsidP="002A3B46">
            <w:r>
              <w:t>602-603</w:t>
            </w:r>
          </w:p>
        </w:tc>
        <w:tc>
          <w:tcPr>
            <w:tcW w:w="6443" w:type="dxa"/>
          </w:tcPr>
          <w:p w14:paraId="000D2BC2" w14:textId="5ED1F8B1" w:rsidR="002C60D1" w:rsidRDefault="002C60D1" w:rsidP="002A3B46">
            <w:r w:rsidRPr="002B53CE">
              <w:t>Es wird vorgeschlagen, die Funktion des Freifeldes bei der Rezeptbestellung offen zu lassen, wo das Präparat und die Dosis eingetragen werden können.</w:t>
            </w:r>
          </w:p>
        </w:tc>
        <w:tc>
          <w:tcPr>
            <w:tcW w:w="2856" w:type="dxa"/>
          </w:tcPr>
          <w:p w14:paraId="14545E96" w14:textId="44D75D6D" w:rsidR="002C60D1" w:rsidRDefault="004860E2" w:rsidP="002A3B46">
            <w:r>
              <w:t>Rezeptbestellung Freifeldtext für Präparat und Dosis</w:t>
            </w:r>
          </w:p>
        </w:tc>
        <w:tc>
          <w:tcPr>
            <w:tcW w:w="2856" w:type="dxa"/>
            <w:vMerge/>
          </w:tcPr>
          <w:p w14:paraId="03BD6150" w14:textId="77777777" w:rsidR="002C60D1" w:rsidRDefault="002C60D1" w:rsidP="002A3B46"/>
        </w:tc>
      </w:tr>
    </w:tbl>
    <w:p w14:paraId="045AC875" w14:textId="068C11B9" w:rsidR="004F518E" w:rsidRDefault="004F518E" w:rsidP="002A3B46"/>
    <w:p w14:paraId="1FB79EA3" w14:textId="624D9E37" w:rsidR="002B53CE" w:rsidRDefault="002B53CE">
      <w:r>
        <w:br w:type="page"/>
      </w:r>
    </w:p>
    <w:p w14:paraId="75C4F627" w14:textId="77777777" w:rsidR="002B53CE" w:rsidRPr="002B53CE" w:rsidRDefault="002B53CE" w:rsidP="002A3B46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2B53CE" w14:paraId="774FF111" w14:textId="77777777" w:rsidTr="00C8775B">
        <w:tc>
          <w:tcPr>
            <w:tcW w:w="988" w:type="dxa"/>
          </w:tcPr>
          <w:p w14:paraId="48224D61" w14:textId="299ABD4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4" w:type="dxa"/>
          </w:tcPr>
          <w:p w14:paraId="66FF5AE0" w14:textId="53505EF6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6D4E3F01" w14:textId="435C3C0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DD3FE53" w14:textId="3740C97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78D0A4D1" w14:textId="1E5336C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2B53CE" w14:paraId="199D024C" w14:textId="77777777" w:rsidTr="00C8775B">
        <w:tc>
          <w:tcPr>
            <w:tcW w:w="988" w:type="dxa"/>
          </w:tcPr>
          <w:p w14:paraId="50DFFEDA" w14:textId="4990AAD8" w:rsidR="002B53CE" w:rsidRDefault="002B53CE" w:rsidP="002B53CE">
            <w:r>
              <w:t>B1</w:t>
            </w:r>
          </w:p>
        </w:tc>
        <w:tc>
          <w:tcPr>
            <w:tcW w:w="1134" w:type="dxa"/>
          </w:tcPr>
          <w:p w14:paraId="3C40DDC4" w14:textId="5A4EAFDD" w:rsidR="002B53CE" w:rsidRDefault="002B53CE" w:rsidP="002B53CE">
            <w:r>
              <w:t>622-625</w:t>
            </w:r>
          </w:p>
        </w:tc>
        <w:tc>
          <w:tcPr>
            <w:tcW w:w="6443" w:type="dxa"/>
          </w:tcPr>
          <w:p w14:paraId="1F88899D" w14:textId="3FB074C1" w:rsidR="002B53CE" w:rsidRDefault="002B53CE" w:rsidP="002B53CE">
            <w:r>
              <w:t xml:space="preserve">Betont die Wichtigkeit der Videotelefonie und das die Funktion sinnvoll ist. </w:t>
            </w:r>
          </w:p>
        </w:tc>
        <w:tc>
          <w:tcPr>
            <w:tcW w:w="2856" w:type="dxa"/>
          </w:tcPr>
          <w:p w14:paraId="5414049B" w14:textId="06CC11E0" w:rsidR="002B53CE" w:rsidRDefault="002B53CE" w:rsidP="002B53CE">
            <w:r>
              <w:t>Positive Einstellung zur Videotelefonie, auch die Terminvereinbarung vor ab</w:t>
            </w:r>
          </w:p>
        </w:tc>
        <w:tc>
          <w:tcPr>
            <w:tcW w:w="2856" w:type="dxa"/>
          </w:tcPr>
          <w:p w14:paraId="1F018D78" w14:textId="77777777" w:rsidR="002B53CE" w:rsidRDefault="002B53CE" w:rsidP="002B53CE"/>
        </w:tc>
      </w:tr>
      <w:tr w:rsidR="002B53CE" w14:paraId="586D0810" w14:textId="77777777" w:rsidTr="00C8775B">
        <w:tc>
          <w:tcPr>
            <w:tcW w:w="988" w:type="dxa"/>
          </w:tcPr>
          <w:p w14:paraId="376DDEF3" w14:textId="7868C182" w:rsidR="002B53CE" w:rsidRDefault="002B53CE" w:rsidP="002B53CE">
            <w:r>
              <w:t>B2</w:t>
            </w:r>
          </w:p>
        </w:tc>
        <w:tc>
          <w:tcPr>
            <w:tcW w:w="1134" w:type="dxa"/>
          </w:tcPr>
          <w:p w14:paraId="0D0ED2BE" w14:textId="639F643E" w:rsidR="002B53CE" w:rsidRDefault="002B53CE" w:rsidP="002B53CE">
            <w:r>
              <w:t>627</w:t>
            </w:r>
          </w:p>
        </w:tc>
        <w:tc>
          <w:tcPr>
            <w:tcW w:w="6443" w:type="dxa"/>
          </w:tcPr>
          <w:p w14:paraId="0CB77AEC" w14:textId="5D818EE2" w:rsidR="002B53CE" w:rsidRDefault="002B53CE" w:rsidP="002B53CE">
            <w:r>
              <w:t xml:space="preserve">Schließt sich der Meinung von B1 an. </w:t>
            </w:r>
          </w:p>
        </w:tc>
        <w:tc>
          <w:tcPr>
            <w:tcW w:w="2856" w:type="dxa"/>
          </w:tcPr>
          <w:p w14:paraId="75F3768A" w14:textId="1F97E42C" w:rsidR="002B53CE" w:rsidRPr="00FA4E5E" w:rsidRDefault="00FA4E5E" w:rsidP="002B53CE">
            <w:pPr>
              <w:rPr>
                <w:strike/>
              </w:rPr>
            </w:pPr>
            <w:r w:rsidRPr="00FA4E5E">
              <w:rPr>
                <w:strike/>
              </w:rPr>
              <w:t>Positive Einstellung zur Videotelefonie, auch die Terminvereinbarung vor ab</w:t>
            </w:r>
          </w:p>
        </w:tc>
        <w:tc>
          <w:tcPr>
            <w:tcW w:w="2856" w:type="dxa"/>
          </w:tcPr>
          <w:p w14:paraId="18177EED" w14:textId="77777777" w:rsidR="002B53CE" w:rsidRDefault="002B53CE" w:rsidP="002B53CE"/>
        </w:tc>
      </w:tr>
    </w:tbl>
    <w:p w14:paraId="56BB9D5D" w14:textId="2DE643D4" w:rsidR="002B53CE" w:rsidRDefault="002B53CE" w:rsidP="002A3B46">
      <w:r>
        <w:t xml:space="preserve"> </w:t>
      </w:r>
    </w:p>
    <w:p w14:paraId="7FA0ACF5" w14:textId="77777777" w:rsidR="00141834" w:rsidRDefault="00141834" w:rsidP="002A3B46"/>
    <w:p w14:paraId="071D96A9" w14:textId="371D35E0" w:rsidR="00141834" w:rsidRPr="001E3F8C" w:rsidRDefault="00141834" w:rsidP="002A3B46">
      <w:pPr>
        <w:rPr>
          <w:b/>
          <w:bCs/>
          <w:sz w:val="24"/>
          <w:szCs w:val="24"/>
        </w:rPr>
      </w:pPr>
      <w:r w:rsidRPr="001E3F8C">
        <w:rPr>
          <w:b/>
          <w:bCs/>
          <w:sz w:val="24"/>
          <w:szCs w:val="24"/>
        </w:rPr>
        <w:t xml:space="preserve">Abschließende Diskussion </w:t>
      </w:r>
      <w:proofErr w:type="spellStart"/>
      <w:r w:rsidRPr="001E3F8C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141834" w14:paraId="6F474AC2" w14:textId="77777777" w:rsidTr="00C8775B">
        <w:tc>
          <w:tcPr>
            <w:tcW w:w="988" w:type="dxa"/>
          </w:tcPr>
          <w:p w14:paraId="18B21E65" w14:textId="1E316CA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4" w:type="dxa"/>
          </w:tcPr>
          <w:p w14:paraId="0444B67A" w14:textId="69233AE2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5B19191F" w14:textId="0796E19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CE599F1" w14:textId="425A4B5B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F4FB108" w14:textId="1D09BD8C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141834" w14:paraId="18895F87" w14:textId="77777777" w:rsidTr="00C8775B">
        <w:tc>
          <w:tcPr>
            <w:tcW w:w="988" w:type="dxa"/>
          </w:tcPr>
          <w:p w14:paraId="1D0BDFED" w14:textId="2F894E8D" w:rsidR="00141834" w:rsidRDefault="00141834" w:rsidP="00141834">
            <w:r>
              <w:t>B1</w:t>
            </w:r>
          </w:p>
        </w:tc>
        <w:tc>
          <w:tcPr>
            <w:tcW w:w="1134" w:type="dxa"/>
          </w:tcPr>
          <w:p w14:paraId="6B9A4CDB" w14:textId="2ED2FC47" w:rsidR="00141834" w:rsidRDefault="00141834" w:rsidP="00141834">
            <w:r>
              <w:t>668-674</w:t>
            </w:r>
          </w:p>
        </w:tc>
        <w:tc>
          <w:tcPr>
            <w:tcW w:w="6443" w:type="dxa"/>
          </w:tcPr>
          <w:p w14:paraId="19834B85" w14:textId="04BE8B0D" w:rsidR="00141834" w:rsidRDefault="00141834" w:rsidP="00141834">
            <w:r>
              <w:t xml:space="preserve">Findet es wichtig, dass die Daten des Symptomtagebuch und der Medikation vom Arzt ausgelesen und ausgewertet werden können. </w:t>
            </w:r>
          </w:p>
        </w:tc>
        <w:tc>
          <w:tcPr>
            <w:tcW w:w="2856" w:type="dxa"/>
          </w:tcPr>
          <w:p w14:paraId="5CF4FEC3" w14:textId="77777777" w:rsidR="00141834" w:rsidRDefault="00141834" w:rsidP="00141834"/>
        </w:tc>
        <w:tc>
          <w:tcPr>
            <w:tcW w:w="2856" w:type="dxa"/>
          </w:tcPr>
          <w:p w14:paraId="3DDE69B0" w14:textId="77777777" w:rsidR="00141834" w:rsidRDefault="00141834" w:rsidP="00141834"/>
        </w:tc>
      </w:tr>
      <w:tr w:rsidR="00141834" w14:paraId="2AFE4F02" w14:textId="77777777" w:rsidTr="00C8775B">
        <w:tc>
          <w:tcPr>
            <w:tcW w:w="988" w:type="dxa"/>
          </w:tcPr>
          <w:p w14:paraId="692288AB" w14:textId="7035B428" w:rsidR="00141834" w:rsidRDefault="00141834" w:rsidP="00141834">
            <w:r>
              <w:t>B2</w:t>
            </w:r>
          </w:p>
        </w:tc>
        <w:tc>
          <w:tcPr>
            <w:tcW w:w="1134" w:type="dxa"/>
          </w:tcPr>
          <w:p w14:paraId="6CE20506" w14:textId="6DE61E8C" w:rsidR="00141834" w:rsidRDefault="00141834" w:rsidP="00141834">
            <w:r>
              <w:t>681-682</w:t>
            </w:r>
          </w:p>
        </w:tc>
        <w:tc>
          <w:tcPr>
            <w:tcW w:w="6443" w:type="dxa"/>
          </w:tcPr>
          <w:p w14:paraId="35E7AF84" w14:textId="56235C29" w:rsidR="00141834" w:rsidRDefault="00141834" w:rsidP="00141834">
            <w:r>
              <w:t>Erwartungen wurden zum Teil erfüllt.</w:t>
            </w:r>
          </w:p>
        </w:tc>
        <w:tc>
          <w:tcPr>
            <w:tcW w:w="2856" w:type="dxa"/>
          </w:tcPr>
          <w:p w14:paraId="14452A01" w14:textId="77777777" w:rsidR="00141834" w:rsidRDefault="00141834" w:rsidP="00141834"/>
        </w:tc>
        <w:tc>
          <w:tcPr>
            <w:tcW w:w="2856" w:type="dxa"/>
          </w:tcPr>
          <w:p w14:paraId="3C69340B" w14:textId="77777777" w:rsidR="00141834" w:rsidRDefault="00141834" w:rsidP="00141834"/>
        </w:tc>
      </w:tr>
      <w:tr w:rsidR="00141834" w14:paraId="3DB35594" w14:textId="77777777" w:rsidTr="00C8775B">
        <w:tc>
          <w:tcPr>
            <w:tcW w:w="988" w:type="dxa"/>
          </w:tcPr>
          <w:p w14:paraId="5224C06A" w14:textId="0AB6AE06" w:rsidR="00141834" w:rsidRDefault="00141834" w:rsidP="00141834">
            <w:r>
              <w:t>B2</w:t>
            </w:r>
          </w:p>
        </w:tc>
        <w:tc>
          <w:tcPr>
            <w:tcW w:w="1134" w:type="dxa"/>
          </w:tcPr>
          <w:p w14:paraId="66F68483" w14:textId="10DD5629" w:rsidR="00141834" w:rsidRDefault="00141834" w:rsidP="00141834">
            <w:r>
              <w:t>682-684</w:t>
            </w:r>
          </w:p>
        </w:tc>
        <w:tc>
          <w:tcPr>
            <w:tcW w:w="6443" w:type="dxa"/>
          </w:tcPr>
          <w:p w14:paraId="1A4685E9" w14:textId="1E3F4392" w:rsidR="00141834" w:rsidRDefault="00141834" w:rsidP="00141834">
            <w:r>
              <w:t xml:space="preserve">Schlägt vor, dass in der App das digitale Rezept berücksichtigt werden sollte und dass dies eine Option für die Zukunft sein könnte. </w:t>
            </w:r>
          </w:p>
        </w:tc>
        <w:tc>
          <w:tcPr>
            <w:tcW w:w="2856" w:type="dxa"/>
          </w:tcPr>
          <w:p w14:paraId="1E8BF9D6" w14:textId="77777777" w:rsidR="00141834" w:rsidRDefault="00141834" w:rsidP="00141834"/>
        </w:tc>
        <w:tc>
          <w:tcPr>
            <w:tcW w:w="2856" w:type="dxa"/>
          </w:tcPr>
          <w:p w14:paraId="7AFC5770" w14:textId="77777777" w:rsidR="00141834" w:rsidRDefault="00141834" w:rsidP="00141834"/>
        </w:tc>
      </w:tr>
      <w:tr w:rsidR="00141834" w14:paraId="597D07FF" w14:textId="77777777" w:rsidTr="00C8775B">
        <w:tc>
          <w:tcPr>
            <w:tcW w:w="988" w:type="dxa"/>
          </w:tcPr>
          <w:p w14:paraId="22C015E7" w14:textId="7D3FF200" w:rsidR="00141834" w:rsidRDefault="00141834" w:rsidP="00141834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4" w:type="dxa"/>
          </w:tcPr>
          <w:p w14:paraId="3E150713" w14:textId="77A57E18" w:rsidR="00141834" w:rsidRDefault="00141834" w:rsidP="00141834">
            <w:r>
              <w:t>691</w:t>
            </w:r>
          </w:p>
        </w:tc>
        <w:tc>
          <w:tcPr>
            <w:tcW w:w="6443" w:type="dxa"/>
          </w:tcPr>
          <w:p w14:paraId="47BD3AAB" w14:textId="04E81D94" w:rsidR="00141834" w:rsidRDefault="00141834" w:rsidP="00141834">
            <w:r>
              <w:t xml:space="preserve">Möglichkeit der Krankschreibung in der App berücksichtigen. </w:t>
            </w:r>
          </w:p>
        </w:tc>
        <w:tc>
          <w:tcPr>
            <w:tcW w:w="2856" w:type="dxa"/>
          </w:tcPr>
          <w:p w14:paraId="418098FF" w14:textId="77777777" w:rsidR="00141834" w:rsidRDefault="00141834" w:rsidP="00141834"/>
        </w:tc>
        <w:tc>
          <w:tcPr>
            <w:tcW w:w="2856" w:type="dxa"/>
          </w:tcPr>
          <w:p w14:paraId="7D7A5788" w14:textId="77777777" w:rsidR="00141834" w:rsidRDefault="00141834" w:rsidP="00141834"/>
        </w:tc>
      </w:tr>
      <w:tr w:rsidR="00C8775B" w14:paraId="6D70B761" w14:textId="77777777" w:rsidTr="00C8775B">
        <w:tc>
          <w:tcPr>
            <w:tcW w:w="988" w:type="dxa"/>
          </w:tcPr>
          <w:p w14:paraId="57576212" w14:textId="40CD8BA3" w:rsidR="00C8775B" w:rsidRDefault="00C8775B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4" w:type="dxa"/>
          </w:tcPr>
          <w:p w14:paraId="4E5A24E1" w14:textId="495E548D" w:rsidR="00C8775B" w:rsidRDefault="00C8775B" w:rsidP="00141834">
            <w:r>
              <w:t>716-721</w:t>
            </w:r>
          </w:p>
        </w:tc>
        <w:tc>
          <w:tcPr>
            <w:tcW w:w="6443" w:type="dxa"/>
          </w:tcPr>
          <w:p w14:paraId="7345AB7E" w14:textId="112F1014" w:rsidR="00C8775B" w:rsidRDefault="00C8775B" w:rsidP="00141834">
            <w:r>
              <w:t xml:space="preserve">Die App soll </w:t>
            </w:r>
            <w:r w:rsidRPr="00C8775B">
              <w:t xml:space="preserve">"Keep </w:t>
            </w:r>
            <w:proofErr w:type="spellStart"/>
            <w:r w:rsidRPr="00C8775B">
              <w:t>it</w:t>
            </w:r>
            <w:proofErr w:type="spellEnd"/>
            <w:r w:rsidRPr="00C8775B">
              <w:t xml:space="preserve"> simple" sein und keine komplexen Unterfunktionen enthalten, da es ansonsten nicht einfach und übersichtlich bleibt. Er emp</w:t>
            </w:r>
            <w:r>
              <w:t>fieh</w:t>
            </w:r>
            <w:r w:rsidRPr="00C8775B">
              <w:t>l</w:t>
            </w:r>
            <w:r>
              <w:t>t</w:t>
            </w:r>
            <w:r w:rsidRPr="00C8775B">
              <w:t xml:space="preserve">, das Programm so beizubehalten, da es bis jetzt einfach zu bedienen und funktionsfähig </w:t>
            </w:r>
            <w:r>
              <w:t>ist</w:t>
            </w:r>
            <w:r w:rsidRPr="00C8775B">
              <w:t>.</w:t>
            </w:r>
          </w:p>
        </w:tc>
        <w:tc>
          <w:tcPr>
            <w:tcW w:w="2856" w:type="dxa"/>
          </w:tcPr>
          <w:p w14:paraId="52D10638" w14:textId="77777777" w:rsidR="00C8775B" w:rsidRDefault="00C8775B" w:rsidP="00141834"/>
        </w:tc>
        <w:tc>
          <w:tcPr>
            <w:tcW w:w="2856" w:type="dxa"/>
          </w:tcPr>
          <w:p w14:paraId="37E87F84" w14:textId="77777777" w:rsidR="00C8775B" w:rsidRDefault="00C8775B" w:rsidP="00141834"/>
        </w:tc>
      </w:tr>
      <w:tr w:rsidR="00C8775B" w14:paraId="586D5D83" w14:textId="77777777" w:rsidTr="00C8775B">
        <w:tc>
          <w:tcPr>
            <w:tcW w:w="988" w:type="dxa"/>
          </w:tcPr>
          <w:p w14:paraId="6B118336" w14:textId="06AFDA0C" w:rsidR="00C8775B" w:rsidRDefault="001E3F8C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4" w:type="dxa"/>
          </w:tcPr>
          <w:p w14:paraId="19E3AEE6" w14:textId="3DD0112E" w:rsidR="00C8775B" w:rsidRDefault="001E3F8C" w:rsidP="00141834">
            <w:r>
              <w:t>728-732</w:t>
            </w:r>
          </w:p>
        </w:tc>
        <w:tc>
          <w:tcPr>
            <w:tcW w:w="6443" w:type="dxa"/>
          </w:tcPr>
          <w:p w14:paraId="4EB95FD5" w14:textId="15140C8C" w:rsidR="00C8775B" w:rsidRDefault="001E3F8C" w:rsidP="00141834">
            <w:r>
              <w:t>Schlägt vor</w:t>
            </w:r>
            <w:r w:rsidRPr="001E3F8C">
              <w:t xml:space="preserve">, dass </w:t>
            </w:r>
            <w:r>
              <w:t xml:space="preserve">es </w:t>
            </w:r>
            <w:r w:rsidRPr="001E3F8C">
              <w:t>eine schöne Option wäre, Laborwerte aufzunehmen, um den Austausch von Laborwerten zu ermöglichen. Einige Benutzer benötigen diese Werte möglicherweise für andere Ärzte, um Doppeluntersuchungen zu vermeiden.</w:t>
            </w:r>
          </w:p>
        </w:tc>
        <w:tc>
          <w:tcPr>
            <w:tcW w:w="2856" w:type="dxa"/>
          </w:tcPr>
          <w:p w14:paraId="389E43A6" w14:textId="77777777" w:rsidR="00C8775B" w:rsidRDefault="00C8775B" w:rsidP="00141834"/>
        </w:tc>
        <w:tc>
          <w:tcPr>
            <w:tcW w:w="2856" w:type="dxa"/>
          </w:tcPr>
          <w:p w14:paraId="2A9605E8" w14:textId="77777777" w:rsidR="00C8775B" w:rsidRDefault="00C8775B" w:rsidP="00141834"/>
        </w:tc>
      </w:tr>
      <w:tr w:rsidR="001E3F8C" w14:paraId="7C80E864" w14:textId="77777777" w:rsidTr="00C8775B">
        <w:tc>
          <w:tcPr>
            <w:tcW w:w="988" w:type="dxa"/>
          </w:tcPr>
          <w:p w14:paraId="24B3656E" w14:textId="4959AA76" w:rsidR="001E3F8C" w:rsidRDefault="00935D4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4" w:type="dxa"/>
          </w:tcPr>
          <w:p w14:paraId="1146F498" w14:textId="10CC209F" w:rsidR="001E3F8C" w:rsidRDefault="00935D40" w:rsidP="00141834">
            <w:r>
              <w:t>750-755</w:t>
            </w:r>
          </w:p>
        </w:tc>
        <w:tc>
          <w:tcPr>
            <w:tcW w:w="6443" w:type="dxa"/>
          </w:tcPr>
          <w:p w14:paraId="6A223792" w14:textId="234C3839" w:rsidR="001E3F8C" w:rsidRDefault="00935D40" w:rsidP="00141834">
            <w:r>
              <w:t xml:space="preserve">Schlägt vor die Laborwerte über einen Haken anfordern zu können. </w:t>
            </w:r>
          </w:p>
        </w:tc>
        <w:tc>
          <w:tcPr>
            <w:tcW w:w="2856" w:type="dxa"/>
          </w:tcPr>
          <w:p w14:paraId="3DBAB966" w14:textId="77777777" w:rsidR="001E3F8C" w:rsidRDefault="001E3F8C" w:rsidP="00141834"/>
        </w:tc>
        <w:tc>
          <w:tcPr>
            <w:tcW w:w="2856" w:type="dxa"/>
          </w:tcPr>
          <w:p w14:paraId="3F676455" w14:textId="77777777" w:rsidR="001E3F8C" w:rsidRDefault="001E3F8C" w:rsidP="00141834"/>
        </w:tc>
      </w:tr>
    </w:tbl>
    <w:p w14:paraId="3F765091" w14:textId="77777777" w:rsidR="00141834" w:rsidRDefault="00141834" w:rsidP="002A3B46"/>
    <w:sectPr w:rsidR="00141834" w:rsidSect="0067694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B"/>
    <w:rsid w:val="00141834"/>
    <w:rsid w:val="001E3F8C"/>
    <w:rsid w:val="001F0292"/>
    <w:rsid w:val="002A3B46"/>
    <w:rsid w:val="002B53CE"/>
    <w:rsid w:val="002C60D1"/>
    <w:rsid w:val="004860E2"/>
    <w:rsid w:val="004F518E"/>
    <w:rsid w:val="00584B99"/>
    <w:rsid w:val="0067694B"/>
    <w:rsid w:val="006F24F1"/>
    <w:rsid w:val="00876271"/>
    <w:rsid w:val="00935676"/>
    <w:rsid w:val="00935D40"/>
    <w:rsid w:val="00A35CD6"/>
    <w:rsid w:val="00A913FD"/>
    <w:rsid w:val="00C8775B"/>
    <w:rsid w:val="00F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588F"/>
  <w15:chartTrackingRefBased/>
  <w15:docId w15:val="{FAB66CFF-0A6A-4599-B0E9-DE542BF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803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4</cp:revision>
  <dcterms:created xsi:type="dcterms:W3CDTF">2023-05-17T07:13:00Z</dcterms:created>
  <dcterms:modified xsi:type="dcterms:W3CDTF">2023-05-22T20:33:00Z</dcterms:modified>
</cp:coreProperties>
</file>