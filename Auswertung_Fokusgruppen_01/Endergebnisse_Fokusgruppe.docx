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14737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6520"/>
        <w:gridCol w:w="2977"/>
        <w:gridCol w:w="2270"/>
      </w:tblGrid>
      <w:tr w:rsidR="0060098A" w14:paraId="7F91CE03" w14:textId="77777777" w:rsidTr="00E45D6C">
        <w:tc>
          <w:tcPr>
            <w:tcW w:w="990" w:type="dxa"/>
          </w:tcPr>
          <w:p w14:paraId="3B049C11" w14:textId="77777777" w:rsidR="0060098A" w:rsidRPr="001F0292" w:rsidRDefault="0060098A" w:rsidP="004F518E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7E81EE4C" w14:textId="5C22B848" w:rsidR="0060098A" w:rsidRPr="001F0292" w:rsidRDefault="0060098A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60098A" w:rsidRPr="001F0292" w:rsidRDefault="0060098A" w:rsidP="0060098A">
            <w:pPr>
              <w:jc w:val="center"/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60098A" w:rsidRPr="001F0292" w:rsidRDefault="0060098A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60098A" w:rsidRPr="001F0292" w:rsidRDefault="0060098A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270" w:type="dxa"/>
          </w:tcPr>
          <w:p w14:paraId="1D206A11" w14:textId="77777777" w:rsidR="0060098A" w:rsidRPr="001F0292" w:rsidRDefault="0060098A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60098A" w14:paraId="75B72630" w14:textId="77777777" w:rsidTr="00E45D6C">
        <w:tc>
          <w:tcPr>
            <w:tcW w:w="990" w:type="dxa"/>
            <w:vMerge w:val="restart"/>
          </w:tcPr>
          <w:p w14:paraId="57DF344B" w14:textId="3E1FDFEA" w:rsidR="0060098A" w:rsidRDefault="0060098A" w:rsidP="004F518E">
            <w:proofErr w:type="spellStart"/>
            <w:r>
              <w:t>LPm</w:t>
            </w:r>
            <w:proofErr w:type="spellEnd"/>
          </w:p>
        </w:tc>
        <w:tc>
          <w:tcPr>
            <w:tcW w:w="990" w:type="dxa"/>
          </w:tcPr>
          <w:p w14:paraId="17994001" w14:textId="3AE3FFF5" w:rsidR="0060098A" w:rsidRDefault="0060098A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60098A" w:rsidRDefault="0060098A" w:rsidP="004F518E">
            <w:r>
              <w:t>136-138</w:t>
            </w:r>
          </w:p>
        </w:tc>
        <w:tc>
          <w:tcPr>
            <w:tcW w:w="6520" w:type="dxa"/>
          </w:tcPr>
          <w:p w14:paraId="44280D30" w14:textId="2469C5B2" w:rsidR="0060098A" w:rsidRDefault="0060098A" w:rsidP="004F518E">
            <w:r>
              <w:t>Eine Einfache mobile 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2BAEC089" w:rsidR="0060098A" w:rsidRDefault="0060098A" w:rsidP="004F518E">
            <w:r>
              <w:t xml:space="preserve">Einfache mobile App </w:t>
            </w:r>
          </w:p>
        </w:tc>
        <w:tc>
          <w:tcPr>
            <w:tcW w:w="2270" w:type="dxa"/>
            <w:vMerge w:val="restart"/>
          </w:tcPr>
          <w:p w14:paraId="7BF05076" w14:textId="406F070B" w:rsidR="0060098A" w:rsidRDefault="0060098A" w:rsidP="004F518E">
            <w:r>
              <w:t xml:space="preserve">K1 Design: </w:t>
            </w:r>
          </w:p>
          <w:p w14:paraId="33AB6D03" w14:textId="591752E5" w:rsidR="0060098A" w:rsidRDefault="0060098A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60098A" w:rsidRDefault="0060098A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60098A" w:rsidRDefault="0060098A" w:rsidP="000D42E0"/>
          <w:p w14:paraId="5FFBA484" w14:textId="5CC5F4D5" w:rsidR="0060098A" w:rsidRDefault="0060098A" w:rsidP="000D42E0">
            <w:r>
              <w:t xml:space="preserve">K2 Anpassung von Funktionen: </w:t>
            </w:r>
          </w:p>
          <w:p w14:paraId="19788485" w14:textId="77777777" w:rsidR="0060098A" w:rsidRDefault="0060098A" w:rsidP="000D42E0">
            <w:pPr>
              <w:pStyle w:val="Listenabsatz"/>
              <w:numPr>
                <w:ilvl w:val="0"/>
                <w:numId w:val="2"/>
              </w:numPr>
            </w:pPr>
            <w:r>
              <w:t xml:space="preserve">Integration von Vitalparametern/Gesundheitszustand  </w:t>
            </w:r>
          </w:p>
          <w:p w14:paraId="7CE23D0D" w14:textId="449B3A42" w:rsidR="0060098A" w:rsidRDefault="0060098A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38D8C6A9" w14:textId="77777777" w:rsidR="0060098A" w:rsidRDefault="0060098A" w:rsidP="00BA1C54"/>
          <w:p w14:paraId="42C4DFA9" w14:textId="3A33A374" w:rsidR="0060098A" w:rsidRDefault="0060098A" w:rsidP="00BA1C54">
            <w:r>
              <w:t xml:space="preserve">K3 Datenintegrität: </w:t>
            </w:r>
          </w:p>
          <w:p w14:paraId="5EEC0EB6" w14:textId="4D22D17C" w:rsidR="0060098A" w:rsidRDefault="0060098A" w:rsidP="00BA1C54">
            <w:pPr>
              <w:pStyle w:val="Listenabsatz"/>
              <w:numPr>
                <w:ilvl w:val="0"/>
                <w:numId w:val="2"/>
              </w:numPr>
            </w:pPr>
            <w:r>
              <w:t>Vorerkrankungen beeinflussen das Datenbild</w:t>
            </w:r>
          </w:p>
          <w:p w14:paraId="5493AC02" w14:textId="68F2E03C" w:rsidR="0060098A" w:rsidRDefault="0060098A" w:rsidP="00112594"/>
          <w:p w14:paraId="4EF6BF68" w14:textId="77777777" w:rsidR="0060098A" w:rsidRDefault="0060098A" w:rsidP="009B1A0D"/>
          <w:p w14:paraId="3540101E" w14:textId="5B2A52FB" w:rsidR="0060098A" w:rsidRDefault="0060098A" w:rsidP="009B1A0D"/>
        </w:tc>
      </w:tr>
      <w:tr w:rsidR="0060098A" w14:paraId="76B6408E" w14:textId="77777777" w:rsidTr="00E45D6C">
        <w:tc>
          <w:tcPr>
            <w:tcW w:w="990" w:type="dxa"/>
            <w:vMerge/>
          </w:tcPr>
          <w:p w14:paraId="192934D0" w14:textId="77777777" w:rsidR="0060098A" w:rsidRDefault="0060098A" w:rsidP="004F518E"/>
        </w:tc>
        <w:tc>
          <w:tcPr>
            <w:tcW w:w="990" w:type="dxa"/>
          </w:tcPr>
          <w:p w14:paraId="5395C2CF" w14:textId="28E5F65E" w:rsidR="0060098A" w:rsidRDefault="0060098A" w:rsidP="004F518E">
            <w:r>
              <w:t>B1</w:t>
            </w:r>
          </w:p>
        </w:tc>
        <w:tc>
          <w:tcPr>
            <w:tcW w:w="990" w:type="dxa"/>
          </w:tcPr>
          <w:p w14:paraId="335F6BB2" w14:textId="5B6B048E" w:rsidR="0060098A" w:rsidRDefault="0060098A" w:rsidP="004F518E">
            <w:r>
              <w:t>138</w:t>
            </w:r>
          </w:p>
        </w:tc>
        <w:tc>
          <w:tcPr>
            <w:tcW w:w="6520" w:type="dxa"/>
          </w:tcPr>
          <w:p w14:paraId="6EB3661A" w14:textId="42A3E1F0" w:rsidR="0060098A" w:rsidRDefault="0060098A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7360D67F" w14:textId="7977A024" w:rsidR="0060098A" w:rsidRDefault="0060098A" w:rsidP="004F518E">
            <w:r>
              <w:t>Vorerkrankungen beeinflussen das Datenbild im Symptomtagebuch</w:t>
            </w:r>
          </w:p>
        </w:tc>
        <w:tc>
          <w:tcPr>
            <w:tcW w:w="2270" w:type="dxa"/>
            <w:vMerge/>
          </w:tcPr>
          <w:p w14:paraId="6511CB6F" w14:textId="77777777" w:rsidR="0060098A" w:rsidRDefault="0060098A" w:rsidP="004F518E"/>
        </w:tc>
      </w:tr>
      <w:tr w:rsidR="0060098A" w14:paraId="6A648783" w14:textId="77777777" w:rsidTr="00E45D6C">
        <w:tc>
          <w:tcPr>
            <w:tcW w:w="990" w:type="dxa"/>
            <w:vMerge/>
          </w:tcPr>
          <w:p w14:paraId="7A2E9641" w14:textId="77777777" w:rsidR="0060098A" w:rsidRDefault="0060098A" w:rsidP="004F518E"/>
        </w:tc>
        <w:tc>
          <w:tcPr>
            <w:tcW w:w="990" w:type="dxa"/>
          </w:tcPr>
          <w:p w14:paraId="398C80EE" w14:textId="5CDBE009" w:rsidR="0060098A" w:rsidRDefault="0060098A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60098A" w:rsidRDefault="0060098A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60098A" w:rsidRDefault="0060098A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60098A" w:rsidRDefault="0060098A" w:rsidP="004F518E">
            <w:r w:rsidRPr="00FA4E5E">
              <w:t>Integration von Vitalparametern</w:t>
            </w:r>
            <w:r>
              <w:t>/Gesundheitszustand</w:t>
            </w:r>
            <w:r w:rsidRPr="00FA4E5E">
              <w:t xml:space="preserve"> im Symptomtagebuch</w:t>
            </w:r>
          </w:p>
        </w:tc>
        <w:tc>
          <w:tcPr>
            <w:tcW w:w="2270" w:type="dxa"/>
            <w:vMerge/>
          </w:tcPr>
          <w:p w14:paraId="0A89FABB" w14:textId="77777777" w:rsidR="0060098A" w:rsidRDefault="0060098A" w:rsidP="004F518E"/>
        </w:tc>
      </w:tr>
      <w:tr w:rsidR="0060098A" w14:paraId="5A3FED77" w14:textId="77777777" w:rsidTr="00E45D6C">
        <w:tc>
          <w:tcPr>
            <w:tcW w:w="990" w:type="dxa"/>
            <w:vMerge/>
          </w:tcPr>
          <w:p w14:paraId="0C731945" w14:textId="77777777" w:rsidR="0060098A" w:rsidRDefault="0060098A" w:rsidP="004F518E"/>
        </w:tc>
        <w:tc>
          <w:tcPr>
            <w:tcW w:w="990" w:type="dxa"/>
          </w:tcPr>
          <w:p w14:paraId="2DAF938B" w14:textId="68472569" w:rsidR="0060098A" w:rsidRDefault="0060098A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60098A" w:rsidRDefault="0060098A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60098A" w:rsidRDefault="0060098A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60098A" w:rsidRDefault="0060098A" w:rsidP="004F518E">
            <w:r>
              <w:t>Super übersichtlich</w:t>
            </w:r>
          </w:p>
        </w:tc>
        <w:tc>
          <w:tcPr>
            <w:tcW w:w="2270" w:type="dxa"/>
            <w:vMerge/>
          </w:tcPr>
          <w:p w14:paraId="686A8A13" w14:textId="77777777" w:rsidR="0060098A" w:rsidRDefault="0060098A" w:rsidP="004F518E"/>
        </w:tc>
      </w:tr>
      <w:tr w:rsidR="0060098A" w14:paraId="7061C1A4" w14:textId="77777777" w:rsidTr="00E45D6C">
        <w:tc>
          <w:tcPr>
            <w:tcW w:w="990" w:type="dxa"/>
            <w:vMerge/>
          </w:tcPr>
          <w:p w14:paraId="456E020E" w14:textId="77777777" w:rsidR="0060098A" w:rsidRDefault="0060098A" w:rsidP="004F518E"/>
        </w:tc>
        <w:tc>
          <w:tcPr>
            <w:tcW w:w="990" w:type="dxa"/>
          </w:tcPr>
          <w:p w14:paraId="6185E404" w14:textId="369D23AA" w:rsidR="0060098A" w:rsidRDefault="0060098A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60098A" w:rsidRDefault="0060098A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60098A" w:rsidRDefault="0060098A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31D1FB94" w:rsidR="0060098A" w:rsidRPr="00BA1C54" w:rsidRDefault="0060098A" w:rsidP="004F518E">
            <w:r w:rsidRPr="00E5723A">
              <w:rPr>
                <w:strike/>
              </w:rPr>
              <w:t>Bedienung soll einfach und schnell sein</w:t>
            </w:r>
          </w:p>
        </w:tc>
        <w:tc>
          <w:tcPr>
            <w:tcW w:w="2270" w:type="dxa"/>
            <w:vMerge/>
          </w:tcPr>
          <w:p w14:paraId="75A5B01A" w14:textId="77777777" w:rsidR="0060098A" w:rsidRDefault="0060098A" w:rsidP="004F518E"/>
        </w:tc>
      </w:tr>
      <w:tr w:rsidR="0060098A" w14:paraId="03C4EDAF" w14:textId="77777777" w:rsidTr="00E45D6C">
        <w:tc>
          <w:tcPr>
            <w:tcW w:w="990" w:type="dxa"/>
            <w:vMerge/>
          </w:tcPr>
          <w:p w14:paraId="60D9AC77" w14:textId="77777777" w:rsidR="0060098A" w:rsidRDefault="0060098A" w:rsidP="004F518E"/>
        </w:tc>
        <w:tc>
          <w:tcPr>
            <w:tcW w:w="990" w:type="dxa"/>
          </w:tcPr>
          <w:p w14:paraId="714E9581" w14:textId="2851B000" w:rsidR="0060098A" w:rsidRDefault="0060098A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60098A" w:rsidRDefault="0060098A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60098A" w:rsidRDefault="0060098A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60098A" w:rsidRPr="000D42E0" w:rsidRDefault="0060098A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270" w:type="dxa"/>
            <w:vMerge/>
          </w:tcPr>
          <w:p w14:paraId="0C9679A2" w14:textId="77777777" w:rsidR="0060098A" w:rsidRDefault="0060098A" w:rsidP="004F518E"/>
        </w:tc>
      </w:tr>
      <w:tr w:rsidR="0060098A" w14:paraId="3F5E240D" w14:textId="77777777" w:rsidTr="00E45D6C">
        <w:tc>
          <w:tcPr>
            <w:tcW w:w="990" w:type="dxa"/>
            <w:vMerge/>
          </w:tcPr>
          <w:p w14:paraId="196E9C8C" w14:textId="77777777" w:rsidR="0060098A" w:rsidRDefault="0060098A" w:rsidP="004F518E"/>
        </w:tc>
        <w:tc>
          <w:tcPr>
            <w:tcW w:w="990" w:type="dxa"/>
          </w:tcPr>
          <w:p w14:paraId="34DEFE09" w14:textId="19BA417A" w:rsidR="0060098A" w:rsidRDefault="0060098A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60098A" w:rsidRDefault="0060098A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60098A" w:rsidRDefault="0060098A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60098A" w:rsidRDefault="0060098A" w:rsidP="00876271">
            <w:r>
              <w:t>Hinzufügen von Bildern zur Symptomdokumentation</w:t>
            </w:r>
          </w:p>
        </w:tc>
        <w:tc>
          <w:tcPr>
            <w:tcW w:w="2270" w:type="dxa"/>
            <w:vMerge/>
          </w:tcPr>
          <w:p w14:paraId="40BD75D4" w14:textId="77777777" w:rsidR="0060098A" w:rsidRDefault="0060098A" w:rsidP="004F518E"/>
        </w:tc>
      </w:tr>
    </w:tbl>
    <w:p w14:paraId="6B663201" w14:textId="3E470939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16D6803B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>Medikation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7"/>
        <w:gridCol w:w="991"/>
        <w:gridCol w:w="913"/>
        <w:gridCol w:w="5553"/>
        <w:gridCol w:w="2769"/>
        <w:gridCol w:w="3194"/>
      </w:tblGrid>
      <w:tr w:rsidR="0060098A" w14:paraId="759046DF" w14:textId="77777777" w:rsidTr="0060098A">
        <w:tc>
          <w:tcPr>
            <w:tcW w:w="857" w:type="dxa"/>
          </w:tcPr>
          <w:p w14:paraId="508EA5EB" w14:textId="437E13B1" w:rsidR="0060098A" w:rsidRPr="00935676" w:rsidRDefault="0060098A">
            <w:pPr>
              <w:rPr>
                <w:b/>
                <w:bCs/>
              </w:rPr>
            </w:pPr>
          </w:p>
        </w:tc>
        <w:tc>
          <w:tcPr>
            <w:tcW w:w="991" w:type="dxa"/>
          </w:tcPr>
          <w:p w14:paraId="09550232" w14:textId="37D063BA" w:rsidR="0060098A" w:rsidRPr="00935676" w:rsidRDefault="0060098A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13" w:type="dxa"/>
          </w:tcPr>
          <w:p w14:paraId="1D41FC5A" w14:textId="0430EA7B" w:rsidR="0060098A" w:rsidRPr="00935676" w:rsidRDefault="0060098A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5553" w:type="dxa"/>
          </w:tcPr>
          <w:p w14:paraId="077AC76A" w14:textId="72ABA7DD" w:rsidR="0060098A" w:rsidRPr="00935676" w:rsidRDefault="0060098A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769" w:type="dxa"/>
          </w:tcPr>
          <w:p w14:paraId="0C40E243" w14:textId="0A96965B" w:rsidR="0060098A" w:rsidRPr="00935676" w:rsidRDefault="0060098A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3034D305" w14:textId="5A4CF37C" w:rsidR="0060098A" w:rsidRPr="00935676" w:rsidRDefault="0060098A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60098A" w14:paraId="4114FCD7" w14:textId="77777777" w:rsidTr="0060098A">
        <w:tc>
          <w:tcPr>
            <w:tcW w:w="857" w:type="dxa"/>
            <w:vMerge w:val="restart"/>
          </w:tcPr>
          <w:p w14:paraId="4AEFAB9F" w14:textId="5D17F446" w:rsidR="0060098A" w:rsidRDefault="0060098A">
            <w:proofErr w:type="spellStart"/>
            <w:r>
              <w:t>LPm</w:t>
            </w:r>
            <w:proofErr w:type="spellEnd"/>
            <w:r>
              <w:t xml:space="preserve"> </w:t>
            </w:r>
          </w:p>
        </w:tc>
        <w:tc>
          <w:tcPr>
            <w:tcW w:w="991" w:type="dxa"/>
          </w:tcPr>
          <w:p w14:paraId="3AFBD3F8" w14:textId="0B800FED" w:rsidR="0060098A" w:rsidRDefault="0060098A">
            <w:r>
              <w:t>B1</w:t>
            </w:r>
          </w:p>
        </w:tc>
        <w:tc>
          <w:tcPr>
            <w:tcW w:w="913" w:type="dxa"/>
          </w:tcPr>
          <w:p w14:paraId="69FFADC7" w14:textId="1A53DE14" w:rsidR="0060098A" w:rsidRDefault="0060098A">
            <w:r>
              <w:t>361-364</w:t>
            </w:r>
          </w:p>
        </w:tc>
        <w:tc>
          <w:tcPr>
            <w:tcW w:w="5553" w:type="dxa"/>
          </w:tcPr>
          <w:p w14:paraId="10BA9F96" w14:textId="152DE163" w:rsidR="0060098A" w:rsidRDefault="0060098A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769" w:type="dxa"/>
          </w:tcPr>
          <w:p w14:paraId="6288ED5F" w14:textId="11EBBAD2" w:rsidR="0060098A" w:rsidRDefault="0060098A">
            <w:r>
              <w:t xml:space="preserve">Verständlich und einfach nachvollziehbar </w:t>
            </w:r>
          </w:p>
        </w:tc>
        <w:tc>
          <w:tcPr>
            <w:tcW w:w="3194" w:type="dxa"/>
            <w:vMerge w:val="restart"/>
          </w:tcPr>
          <w:p w14:paraId="4FB171B0" w14:textId="77777777" w:rsidR="0060098A" w:rsidRDefault="0060098A">
            <w:r>
              <w:t xml:space="preserve">K1 Design: </w:t>
            </w:r>
          </w:p>
          <w:p w14:paraId="2F0707D4" w14:textId="3F618A05" w:rsidR="0060098A" w:rsidRDefault="0060098A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Schön </w:t>
            </w:r>
          </w:p>
          <w:p w14:paraId="11E94B17" w14:textId="77777777" w:rsidR="0060098A" w:rsidRDefault="0060098A" w:rsidP="0039631E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3DF27790" w14:textId="214CE046" w:rsidR="0060098A" w:rsidRDefault="0060098A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0C81B978" w14:textId="77777777" w:rsidR="0060098A" w:rsidRDefault="0060098A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7686205" w14:textId="77777777" w:rsidR="0060098A" w:rsidRDefault="0060098A" w:rsidP="003E20D7">
            <w:pPr>
              <w:pStyle w:val="Listenabsatz"/>
            </w:pPr>
          </w:p>
          <w:p w14:paraId="112E920E" w14:textId="77777777" w:rsidR="0060098A" w:rsidRDefault="0060098A" w:rsidP="003E20D7">
            <w:r>
              <w:t xml:space="preserve">K2 Anpassung von Funktionen: </w:t>
            </w:r>
          </w:p>
          <w:p w14:paraId="42A5D836" w14:textId="77777777" w:rsidR="0060098A" w:rsidRDefault="0060098A" w:rsidP="003E20D7">
            <w:pPr>
              <w:pStyle w:val="Listenabsatz"/>
              <w:numPr>
                <w:ilvl w:val="0"/>
                <w:numId w:val="2"/>
              </w:numPr>
            </w:pPr>
            <w:r>
              <w:t>Kontraindikation für zeitliche Einschränkungen bei Medikamenteneinnahme</w:t>
            </w:r>
          </w:p>
          <w:p w14:paraId="6F646123" w14:textId="77777777" w:rsidR="0060098A" w:rsidRDefault="0060098A" w:rsidP="003E20D7">
            <w:pPr>
              <w:pStyle w:val="Listenabsatz"/>
              <w:numPr>
                <w:ilvl w:val="0"/>
                <w:numId w:val="2"/>
              </w:numPr>
              <w:rPr>
                <w:ins w:id="0" w:author="Alexander" w:date="2023-05-26T11:38:00Z"/>
              </w:rPr>
            </w:pPr>
            <w:r>
              <w:t>Empfehlungen für Medikamenteneinnahme</w:t>
            </w:r>
          </w:p>
          <w:p w14:paraId="78EF6D87" w14:textId="77777777" w:rsidR="0060098A" w:rsidRDefault="0060098A" w:rsidP="003E20D7">
            <w:pPr>
              <w:pStyle w:val="Listenabsatz"/>
              <w:numPr>
                <w:ilvl w:val="0"/>
                <w:numId w:val="2"/>
              </w:numPr>
            </w:pPr>
            <w:r>
              <w:t>Funktion zum Ausdrucken des Medikationsplan</w:t>
            </w:r>
          </w:p>
          <w:p w14:paraId="1449D0F4" w14:textId="77777777" w:rsidR="0060098A" w:rsidRDefault="0060098A" w:rsidP="003E20D7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6F0E4309" w14:textId="77777777" w:rsidR="0060098A" w:rsidRDefault="0060098A" w:rsidP="0039631E"/>
          <w:p w14:paraId="28D9E70B" w14:textId="7D6E630A" w:rsidR="0060098A" w:rsidRDefault="0060098A" w:rsidP="009B1A0D">
            <w:r>
              <w:t xml:space="preserve">K3 Nutzung: </w:t>
            </w:r>
          </w:p>
          <w:p w14:paraId="2A27358E" w14:textId="77777777" w:rsidR="0060098A" w:rsidRDefault="0060098A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A072402" w14:textId="5C9E02BD" w:rsidR="0060098A" w:rsidRDefault="0060098A" w:rsidP="009B1A0D">
            <w:pPr>
              <w:pStyle w:val="Listenabsatz"/>
              <w:numPr>
                <w:ilvl w:val="0"/>
                <w:numId w:val="2"/>
              </w:numPr>
            </w:pPr>
            <w:r>
              <w:t>Entscheidungsfreiheit bei Nutzung</w:t>
            </w:r>
          </w:p>
          <w:p w14:paraId="2ABCF3EB" w14:textId="77777777" w:rsidR="0060098A" w:rsidRDefault="0060098A" w:rsidP="00A24CCA"/>
          <w:p w14:paraId="14823395" w14:textId="2AFFB431" w:rsidR="0060098A" w:rsidRDefault="0060098A" w:rsidP="00A24CCA">
            <w:r>
              <w:t xml:space="preserve">K4 Positive Bewertung: </w:t>
            </w:r>
          </w:p>
          <w:p w14:paraId="0B08D1BD" w14:textId="7FE5ABD2" w:rsidR="0060098A" w:rsidRDefault="0060098A" w:rsidP="00A24CCA">
            <w:pPr>
              <w:pStyle w:val="Listenabsatz"/>
              <w:numPr>
                <w:ilvl w:val="0"/>
                <w:numId w:val="2"/>
              </w:numPr>
            </w:pPr>
            <w:r>
              <w:t xml:space="preserve">Aktivieren und deaktivieren der </w:t>
            </w:r>
            <w:r>
              <w:lastRenderedPageBreak/>
              <w:t xml:space="preserve">Erinnerungsfunktion </w:t>
            </w:r>
            <w:r>
              <w:t xml:space="preserve">ist gut </w:t>
            </w:r>
          </w:p>
          <w:p w14:paraId="4E34FE8A" w14:textId="77777777" w:rsidR="0060098A" w:rsidRDefault="0060098A" w:rsidP="00A24CCA"/>
          <w:p w14:paraId="0900DF14" w14:textId="056491D4" w:rsidR="0060098A" w:rsidRDefault="0060098A" w:rsidP="009C1CE0">
            <w:pPr>
              <w:pStyle w:val="Listenabsatz"/>
            </w:pPr>
          </w:p>
          <w:p w14:paraId="5E0C3939" w14:textId="77777777" w:rsidR="0060098A" w:rsidRDefault="0060098A" w:rsidP="00AE7496">
            <w:pPr>
              <w:pStyle w:val="Listenabsatz"/>
            </w:pPr>
          </w:p>
          <w:p w14:paraId="3A0731F9" w14:textId="69660536" w:rsidR="0060098A" w:rsidRDefault="0060098A" w:rsidP="00516796"/>
        </w:tc>
      </w:tr>
      <w:tr w:rsidR="0060098A" w14:paraId="5926C3B1" w14:textId="77777777" w:rsidTr="0060098A">
        <w:tc>
          <w:tcPr>
            <w:tcW w:w="857" w:type="dxa"/>
            <w:vMerge/>
          </w:tcPr>
          <w:p w14:paraId="4776CBC3" w14:textId="77777777" w:rsidR="0060098A" w:rsidRDefault="0060098A"/>
        </w:tc>
        <w:tc>
          <w:tcPr>
            <w:tcW w:w="991" w:type="dxa"/>
          </w:tcPr>
          <w:p w14:paraId="71D236AF" w14:textId="6797D943" w:rsidR="0060098A" w:rsidRDefault="0060098A">
            <w:r>
              <w:t>B1</w:t>
            </w:r>
          </w:p>
        </w:tc>
        <w:tc>
          <w:tcPr>
            <w:tcW w:w="913" w:type="dxa"/>
          </w:tcPr>
          <w:p w14:paraId="2888BDDA" w14:textId="135F29AA" w:rsidR="0060098A" w:rsidRDefault="0060098A">
            <w:r>
              <w:t>362-364</w:t>
            </w:r>
          </w:p>
        </w:tc>
        <w:tc>
          <w:tcPr>
            <w:tcW w:w="5553" w:type="dxa"/>
          </w:tcPr>
          <w:p w14:paraId="20E82BCA" w14:textId="766E00B3" w:rsidR="0060098A" w:rsidRDefault="0060098A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769" w:type="dxa"/>
          </w:tcPr>
          <w:p w14:paraId="05E4A4D3" w14:textId="3DC3E15A" w:rsidR="0060098A" w:rsidRDefault="0060098A">
            <w:r>
              <w:t xml:space="preserve">Erinnerungsfunktion für Anfangsphase wichtig </w:t>
            </w:r>
          </w:p>
        </w:tc>
        <w:tc>
          <w:tcPr>
            <w:tcW w:w="3194" w:type="dxa"/>
            <w:vMerge/>
          </w:tcPr>
          <w:p w14:paraId="2F93EE39" w14:textId="77777777" w:rsidR="0060098A" w:rsidRDefault="0060098A"/>
        </w:tc>
      </w:tr>
      <w:tr w:rsidR="0060098A" w14:paraId="2E487A19" w14:textId="77777777" w:rsidTr="0060098A">
        <w:tc>
          <w:tcPr>
            <w:tcW w:w="857" w:type="dxa"/>
            <w:vMerge/>
          </w:tcPr>
          <w:p w14:paraId="7C4B7CDF" w14:textId="77777777" w:rsidR="0060098A" w:rsidRDefault="0060098A"/>
        </w:tc>
        <w:tc>
          <w:tcPr>
            <w:tcW w:w="991" w:type="dxa"/>
          </w:tcPr>
          <w:p w14:paraId="5D34A6B6" w14:textId="3373CB50" w:rsidR="0060098A" w:rsidRDefault="0060098A">
            <w:r>
              <w:t>B2</w:t>
            </w:r>
          </w:p>
        </w:tc>
        <w:tc>
          <w:tcPr>
            <w:tcW w:w="913" w:type="dxa"/>
          </w:tcPr>
          <w:p w14:paraId="47EC6F74" w14:textId="141A0895" w:rsidR="0060098A" w:rsidRDefault="0060098A">
            <w:r>
              <w:t>366-374</w:t>
            </w:r>
          </w:p>
        </w:tc>
        <w:tc>
          <w:tcPr>
            <w:tcW w:w="5553" w:type="dxa"/>
          </w:tcPr>
          <w:p w14:paraId="547C9F17" w14:textId="61EBAB58" w:rsidR="0060098A" w:rsidRDefault="0060098A">
            <w:r>
              <w:t xml:space="preserve">Die Gestaltung der Medikation ist schön. </w:t>
            </w:r>
          </w:p>
        </w:tc>
        <w:tc>
          <w:tcPr>
            <w:tcW w:w="2769" w:type="dxa"/>
          </w:tcPr>
          <w:p w14:paraId="4BF0090D" w14:textId="2F4D69FC" w:rsidR="0060098A" w:rsidRDefault="0060098A">
            <w:r>
              <w:t>Gestaltung ist schön</w:t>
            </w:r>
          </w:p>
        </w:tc>
        <w:tc>
          <w:tcPr>
            <w:tcW w:w="3194" w:type="dxa"/>
            <w:vMerge/>
          </w:tcPr>
          <w:p w14:paraId="52980D71" w14:textId="77777777" w:rsidR="0060098A" w:rsidRDefault="0060098A"/>
        </w:tc>
      </w:tr>
      <w:tr w:rsidR="0060098A" w14:paraId="675A1348" w14:textId="77777777" w:rsidTr="0060098A">
        <w:tc>
          <w:tcPr>
            <w:tcW w:w="857" w:type="dxa"/>
            <w:vMerge/>
          </w:tcPr>
          <w:p w14:paraId="3553A2C4" w14:textId="77777777" w:rsidR="0060098A" w:rsidRDefault="0060098A"/>
        </w:tc>
        <w:tc>
          <w:tcPr>
            <w:tcW w:w="991" w:type="dxa"/>
          </w:tcPr>
          <w:p w14:paraId="5969A1E1" w14:textId="77027BC8" w:rsidR="0060098A" w:rsidRDefault="0060098A">
            <w:r>
              <w:t>B2</w:t>
            </w:r>
          </w:p>
        </w:tc>
        <w:tc>
          <w:tcPr>
            <w:tcW w:w="913" w:type="dxa"/>
          </w:tcPr>
          <w:p w14:paraId="447417DE" w14:textId="6F1CB4D3" w:rsidR="0060098A" w:rsidRDefault="0060098A">
            <w:r>
              <w:t>366-374</w:t>
            </w:r>
          </w:p>
        </w:tc>
        <w:tc>
          <w:tcPr>
            <w:tcW w:w="5553" w:type="dxa"/>
          </w:tcPr>
          <w:p w14:paraId="34C48567" w14:textId="59D1DD77" w:rsidR="0060098A" w:rsidRDefault="0060098A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769" w:type="dxa"/>
          </w:tcPr>
          <w:p w14:paraId="723E8D84" w14:textId="7B597ED0" w:rsidR="0060098A" w:rsidRDefault="0060098A">
            <w:r>
              <w:t>Funktion Kontraindikationen hinzufügen für die zeitliche Einschränkung bei der Medikamenteneinnahme</w:t>
            </w:r>
          </w:p>
        </w:tc>
        <w:tc>
          <w:tcPr>
            <w:tcW w:w="3194" w:type="dxa"/>
            <w:vMerge/>
          </w:tcPr>
          <w:p w14:paraId="64C7FDA2" w14:textId="77777777" w:rsidR="0060098A" w:rsidRDefault="0060098A"/>
        </w:tc>
      </w:tr>
      <w:tr w:rsidR="0060098A" w14:paraId="4576E799" w14:textId="77777777" w:rsidTr="0060098A">
        <w:tc>
          <w:tcPr>
            <w:tcW w:w="857" w:type="dxa"/>
            <w:vMerge/>
          </w:tcPr>
          <w:p w14:paraId="35E383EA" w14:textId="77777777" w:rsidR="0060098A" w:rsidRDefault="0060098A"/>
        </w:tc>
        <w:tc>
          <w:tcPr>
            <w:tcW w:w="991" w:type="dxa"/>
          </w:tcPr>
          <w:p w14:paraId="2D80E6F4" w14:textId="6497FD76" w:rsidR="0060098A" w:rsidRDefault="0060098A">
            <w:r>
              <w:t>B1</w:t>
            </w:r>
          </w:p>
        </w:tc>
        <w:tc>
          <w:tcPr>
            <w:tcW w:w="913" w:type="dxa"/>
          </w:tcPr>
          <w:p w14:paraId="4528D843" w14:textId="05775081" w:rsidR="0060098A" w:rsidRDefault="0060098A">
            <w:r>
              <w:t>385-388</w:t>
            </w:r>
          </w:p>
        </w:tc>
        <w:tc>
          <w:tcPr>
            <w:tcW w:w="5553" w:type="dxa"/>
          </w:tcPr>
          <w:p w14:paraId="4AFD4FF7" w14:textId="4E99CEE5" w:rsidR="0060098A" w:rsidRDefault="0060098A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769" w:type="dxa"/>
          </w:tcPr>
          <w:p w14:paraId="72F19776" w14:textId="7AA25E57" w:rsidR="0060098A" w:rsidRDefault="0060098A">
            <w:r>
              <w:t>Empfehlung für die Medikamenteneinnahme hinzufügen</w:t>
            </w:r>
          </w:p>
        </w:tc>
        <w:tc>
          <w:tcPr>
            <w:tcW w:w="3194" w:type="dxa"/>
            <w:vMerge/>
          </w:tcPr>
          <w:p w14:paraId="394C76D0" w14:textId="77777777" w:rsidR="0060098A" w:rsidRDefault="0060098A"/>
        </w:tc>
      </w:tr>
      <w:tr w:rsidR="0060098A" w14:paraId="12A7F833" w14:textId="77777777" w:rsidTr="0060098A">
        <w:tc>
          <w:tcPr>
            <w:tcW w:w="857" w:type="dxa"/>
            <w:vMerge/>
          </w:tcPr>
          <w:p w14:paraId="1C3CF86C" w14:textId="77777777" w:rsidR="0060098A" w:rsidRDefault="0060098A"/>
        </w:tc>
        <w:tc>
          <w:tcPr>
            <w:tcW w:w="991" w:type="dxa"/>
          </w:tcPr>
          <w:p w14:paraId="44D7B735" w14:textId="74487EFF" w:rsidR="0060098A" w:rsidRDefault="0060098A">
            <w:r>
              <w:t>B2</w:t>
            </w:r>
          </w:p>
        </w:tc>
        <w:tc>
          <w:tcPr>
            <w:tcW w:w="913" w:type="dxa"/>
          </w:tcPr>
          <w:p w14:paraId="229C554E" w14:textId="21ADE211" w:rsidR="0060098A" w:rsidRDefault="0060098A">
            <w:r>
              <w:t>411</w:t>
            </w:r>
          </w:p>
        </w:tc>
        <w:tc>
          <w:tcPr>
            <w:tcW w:w="5553" w:type="dxa"/>
          </w:tcPr>
          <w:p w14:paraId="62815E23" w14:textId="55B6D44F" w:rsidR="0060098A" w:rsidRDefault="0060098A">
            <w:r>
              <w:t xml:space="preserve">Medikationsplan ist einfach und reproduzierbar und dass das Wichtig ist. </w:t>
            </w:r>
          </w:p>
        </w:tc>
        <w:tc>
          <w:tcPr>
            <w:tcW w:w="2769" w:type="dxa"/>
          </w:tcPr>
          <w:p w14:paraId="18054586" w14:textId="29B41B36" w:rsidR="0060098A" w:rsidRDefault="0060098A">
            <w:r>
              <w:t xml:space="preserve">Einfach und reproduzierbar </w:t>
            </w:r>
          </w:p>
        </w:tc>
        <w:tc>
          <w:tcPr>
            <w:tcW w:w="3194" w:type="dxa"/>
            <w:vMerge/>
          </w:tcPr>
          <w:p w14:paraId="1D48F33C" w14:textId="77777777" w:rsidR="0060098A" w:rsidRDefault="0060098A"/>
        </w:tc>
      </w:tr>
      <w:tr w:rsidR="0060098A" w14:paraId="4FBE1F75" w14:textId="77777777" w:rsidTr="0060098A">
        <w:tc>
          <w:tcPr>
            <w:tcW w:w="857" w:type="dxa"/>
            <w:vMerge/>
          </w:tcPr>
          <w:p w14:paraId="75906521" w14:textId="77777777" w:rsidR="0060098A" w:rsidRDefault="0060098A"/>
        </w:tc>
        <w:tc>
          <w:tcPr>
            <w:tcW w:w="991" w:type="dxa"/>
          </w:tcPr>
          <w:p w14:paraId="1EAC3DFF" w14:textId="6A12FD68" w:rsidR="0060098A" w:rsidRDefault="0060098A">
            <w:r>
              <w:t>B2</w:t>
            </w:r>
          </w:p>
        </w:tc>
        <w:tc>
          <w:tcPr>
            <w:tcW w:w="913" w:type="dxa"/>
          </w:tcPr>
          <w:p w14:paraId="50D324CB" w14:textId="24EE94A6" w:rsidR="0060098A" w:rsidRDefault="0060098A">
            <w:r>
              <w:t>412-413</w:t>
            </w:r>
          </w:p>
        </w:tc>
        <w:tc>
          <w:tcPr>
            <w:tcW w:w="5553" w:type="dxa"/>
          </w:tcPr>
          <w:p w14:paraId="4F3772AF" w14:textId="2C6583A5" w:rsidR="0060098A" w:rsidRDefault="0060098A">
            <w:r>
              <w:t xml:space="preserve">Die Möglichkeit die Erinnerungsfunktion auszustellen ist gut. </w:t>
            </w:r>
          </w:p>
        </w:tc>
        <w:tc>
          <w:tcPr>
            <w:tcW w:w="2769" w:type="dxa"/>
          </w:tcPr>
          <w:p w14:paraId="1D3795D8" w14:textId="501575B9" w:rsidR="0060098A" w:rsidRDefault="0060098A">
            <w:r>
              <w:t>Aktivieren und deaktivieren der Erinnerungsfunktion ist gut</w:t>
            </w:r>
          </w:p>
        </w:tc>
        <w:tc>
          <w:tcPr>
            <w:tcW w:w="3194" w:type="dxa"/>
            <w:vMerge/>
          </w:tcPr>
          <w:p w14:paraId="787C3304" w14:textId="77777777" w:rsidR="0060098A" w:rsidRDefault="0060098A"/>
        </w:tc>
      </w:tr>
      <w:tr w:rsidR="0060098A" w14:paraId="197C0CCB" w14:textId="77777777" w:rsidTr="0060098A">
        <w:tc>
          <w:tcPr>
            <w:tcW w:w="857" w:type="dxa"/>
            <w:vMerge/>
          </w:tcPr>
          <w:p w14:paraId="5F279887" w14:textId="77777777" w:rsidR="0060098A" w:rsidRDefault="0060098A"/>
        </w:tc>
        <w:tc>
          <w:tcPr>
            <w:tcW w:w="991" w:type="dxa"/>
          </w:tcPr>
          <w:p w14:paraId="57681948" w14:textId="3F84A7D6" w:rsidR="0060098A" w:rsidRDefault="0060098A">
            <w:r>
              <w:t>B2</w:t>
            </w:r>
          </w:p>
        </w:tc>
        <w:tc>
          <w:tcPr>
            <w:tcW w:w="913" w:type="dxa"/>
          </w:tcPr>
          <w:p w14:paraId="4F9EC1E9" w14:textId="70946053" w:rsidR="0060098A" w:rsidRDefault="0060098A">
            <w:r>
              <w:t>413-415</w:t>
            </w:r>
          </w:p>
        </w:tc>
        <w:tc>
          <w:tcPr>
            <w:tcW w:w="5553" w:type="dxa"/>
          </w:tcPr>
          <w:p w14:paraId="1881F0EC" w14:textId="531A9229" w:rsidR="0060098A" w:rsidRDefault="0060098A">
            <w:r>
              <w:t>Die Erinnerungsfunktion ist gerade für die Anfangsphase hilfreich, um sich an die Medikation zu gewöhnen.</w:t>
            </w:r>
          </w:p>
        </w:tc>
        <w:tc>
          <w:tcPr>
            <w:tcW w:w="2769" w:type="dxa"/>
          </w:tcPr>
          <w:p w14:paraId="4C044914" w14:textId="031B6D75" w:rsidR="0060098A" w:rsidRPr="002C60D1" w:rsidRDefault="0060098A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3194" w:type="dxa"/>
            <w:vMerge/>
          </w:tcPr>
          <w:p w14:paraId="5B7458B5" w14:textId="77777777" w:rsidR="0060098A" w:rsidRDefault="0060098A"/>
        </w:tc>
      </w:tr>
      <w:tr w:rsidR="0060098A" w14:paraId="09594684" w14:textId="77777777" w:rsidTr="0060098A">
        <w:tc>
          <w:tcPr>
            <w:tcW w:w="857" w:type="dxa"/>
            <w:vMerge/>
          </w:tcPr>
          <w:p w14:paraId="3B678A05" w14:textId="77777777" w:rsidR="0060098A" w:rsidRDefault="0060098A"/>
        </w:tc>
        <w:tc>
          <w:tcPr>
            <w:tcW w:w="991" w:type="dxa"/>
          </w:tcPr>
          <w:p w14:paraId="41BCF00A" w14:textId="0D136071" w:rsidR="0060098A" w:rsidRDefault="0060098A">
            <w:r>
              <w:t>B1</w:t>
            </w:r>
          </w:p>
        </w:tc>
        <w:tc>
          <w:tcPr>
            <w:tcW w:w="913" w:type="dxa"/>
          </w:tcPr>
          <w:p w14:paraId="08519816" w14:textId="568A237B" w:rsidR="0060098A" w:rsidRDefault="0060098A">
            <w:r>
              <w:t>419-420</w:t>
            </w:r>
          </w:p>
        </w:tc>
        <w:tc>
          <w:tcPr>
            <w:tcW w:w="5553" w:type="dxa"/>
          </w:tcPr>
          <w:p w14:paraId="3D443F69" w14:textId="036E595F" w:rsidR="0060098A" w:rsidRDefault="0060098A">
            <w:r>
              <w:t xml:space="preserve">Das man selbst entscheiden kann, wie man die App nutzt ist gut. </w:t>
            </w:r>
          </w:p>
        </w:tc>
        <w:tc>
          <w:tcPr>
            <w:tcW w:w="2769" w:type="dxa"/>
          </w:tcPr>
          <w:p w14:paraId="7E417A8E" w14:textId="5F99750D" w:rsidR="0060098A" w:rsidRPr="00AE7496" w:rsidRDefault="0060098A">
            <w:r w:rsidRPr="00AE7496">
              <w:t xml:space="preserve">Entscheidungsfreiheit </w:t>
            </w:r>
            <w:r>
              <w:t>bei Nutzung</w:t>
            </w:r>
          </w:p>
        </w:tc>
        <w:tc>
          <w:tcPr>
            <w:tcW w:w="3194" w:type="dxa"/>
            <w:vMerge/>
          </w:tcPr>
          <w:p w14:paraId="31078A81" w14:textId="77777777" w:rsidR="0060098A" w:rsidRDefault="0060098A"/>
        </w:tc>
      </w:tr>
      <w:tr w:rsidR="0060098A" w14:paraId="5A70AA30" w14:textId="77777777" w:rsidTr="0060098A">
        <w:tc>
          <w:tcPr>
            <w:tcW w:w="857" w:type="dxa"/>
            <w:vMerge/>
          </w:tcPr>
          <w:p w14:paraId="7EB210EF" w14:textId="77777777" w:rsidR="0060098A" w:rsidRDefault="0060098A"/>
        </w:tc>
        <w:tc>
          <w:tcPr>
            <w:tcW w:w="991" w:type="dxa"/>
          </w:tcPr>
          <w:p w14:paraId="11D11FDD" w14:textId="0E26B9C9" w:rsidR="0060098A" w:rsidRDefault="0060098A">
            <w:r>
              <w:t>B2</w:t>
            </w:r>
          </w:p>
        </w:tc>
        <w:tc>
          <w:tcPr>
            <w:tcW w:w="913" w:type="dxa"/>
          </w:tcPr>
          <w:p w14:paraId="1EC00ADF" w14:textId="486933D4" w:rsidR="0060098A" w:rsidRDefault="0060098A">
            <w:r>
              <w:t>426-427, 444</w:t>
            </w:r>
          </w:p>
        </w:tc>
        <w:tc>
          <w:tcPr>
            <w:tcW w:w="5553" w:type="dxa"/>
          </w:tcPr>
          <w:p w14:paraId="486DDF95" w14:textId="10BABC49" w:rsidR="0060098A" w:rsidRDefault="0060098A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769" w:type="dxa"/>
          </w:tcPr>
          <w:p w14:paraId="3A27376A" w14:textId="68F84934" w:rsidR="0060098A" w:rsidRDefault="0060098A">
            <w:r>
              <w:t>Medikamenten-Eingabe über zwei Freitextfelder (Medikament und Dosis)</w:t>
            </w:r>
          </w:p>
        </w:tc>
        <w:tc>
          <w:tcPr>
            <w:tcW w:w="3194" w:type="dxa"/>
            <w:vMerge/>
          </w:tcPr>
          <w:p w14:paraId="0D85A0A6" w14:textId="77777777" w:rsidR="0060098A" w:rsidRDefault="0060098A"/>
        </w:tc>
      </w:tr>
      <w:tr w:rsidR="0060098A" w14:paraId="1470C87C" w14:textId="77777777" w:rsidTr="0060098A">
        <w:tc>
          <w:tcPr>
            <w:tcW w:w="857" w:type="dxa"/>
            <w:vMerge/>
          </w:tcPr>
          <w:p w14:paraId="188E50D1" w14:textId="77777777" w:rsidR="0060098A" w:rsidRDefault="0060098A"/>
        </w:tc>
        <w:tc>
          <w:tcPr>
            <w:tcW w:w="991" w:type="dxa"/>
          </w:tcPr>
          <w:p w14:paraId="4F6F0301" w14:textId="10409484" w:rsidR="0060098A" w:rsidRDefault="0060098A">
            <w:r>
              <w:t>B1</w:t>
            </w:r>
          </w:p>
        </w:tc>
        <w:tc>
          <w:tcPr>
            <w:tcW w:w="913" w:type="dxa"/>
          </w:tcPr>
          <w:p w14:paraId="70D32EA7" w14:textId="1CDAD97C" w:rsidR="0060098A" w:rsidRDefault="0060098A">
            <w:r>
              <w:t>448</w:t>
            </w:r>
          </w:p>
        </w:tc>
        <w:tc>
          <w:tcPr>
            <w:tcW w:w="5553" w:type="dxa"/>
          </w:tcPr>
          <w:p w14:paraId="70B1AF15" w14:textId="202BA7E0" w:rsidR="0060098A" w:rsidRDefault="0060098A">
            <w:r>
              <w:t>Funktion Medikamentenplan ausdrucken soll hinzugefügt werden.</w:t>
            </w:r>
          </w:p>
        </w:tc>
        <w:tc>
          <w:tcPr>
            <w:tcW w:w="2769" w:type="dxa"/>
          </w:tcPr>
          <w:p w14:paraId="6B96A08D" w14:textId="3A733CD8" w:rsidR="0060098A" w:rsidRDefault="0060098A">
            <w:r>
              <w:t xml:space="preserve">Funktion zum Ausdrucken des Medikationsplan  </w:t>
            </w:r>
          </w:p>
        </w:tc>
        <w:tc>
          <w:tcPr>
            <w:tcW w:w="3194" w:type="dxa"/>
            <w:vMerge/>
          </w:tcPr>
          <w:p w14:paraId="0C9A3F08" w14:textId="77777777" w:rsidR="0060098A" w:rsidRDefault="0060098A"/>
        </w:tc>
      </w:tr>
    </w:tbl>
    <w:p w14:paraId="302BEA8A" w14:textId="4D68DC9D" w:rsidR="00FE3F06" w:rsidRDefault="00FE3F06"/>
    <w:p w14:paraId="3F0C68B3" w14:textId="2EA271A1" w:rsidR="00A35CD6" w:rsidRPr="00516796" w:rsidRDefault="00FE3F06">
      <w:r>
        <w:br w:type="page"/>
      </w:r>
      <w:r w:rsidR="004F518E" w:rsidRPr="002B53CE">
        <w:rPr>
          <w:b/>
          <w:bCs/>
          <w:sz w:val="24"/>
          <w:szCs w:val="24"/>
        </w:rPr>
        <w:lastRenderedPageBreak/>
        <w:t xml:space="preserve">Chat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6"/>
        <w:gridCol w:w="990"/>
        <w:gridCol w:w="1067"/>
        <w:gridCol w:w="5809"/>
        <w:gridCol w:w="2714"/>
        <w:gridCol w:w="2811"/>
      </w:tblGrid>
      <w:tr w:rsidR="0060098A" w14:paraId="553E79DB" w14:textId="77777777" w:rsidTr="0060098A">
        <w:tc>
          <w:tcPr>
            <w:tcW w:w="886" w:type="dxa"/>
          </w:tcPr>
          <w:p w14:paraId="1F017194" w14:textId="77777777" w:rsidR="0060098A" w:rsidRPr="002B53CE" w:rsidRDefault="0060098A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1C53B56A" w14:textId="6B6BBB68" w:rsidR="0060098A" w:rsidRPr="002B53CE" w:rsidRDefault="0060098A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067" w:type="dxa"/>
          </w:tcPr>
          <w:p w14:paraId="52635E2D" w14:textId="043E06AD" w:rsidR="0060098A" w:rsidRPr="002B53CE" w:rsidRDefault="0060098A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5809" w:type="dxa"/>
          </w:tcPr>
          <w:p w14:paraId="4920C6CE" w14:textId="29EE0CE9" w:rsidR="0060098A" w:rsidRPr="002B53CE" w:rsidRDefault="0060098A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714" w:type="dxa"/>
          </w:tcPr>
          <w:p w14:paraId="09779A3E" w14:textId="1285EC2A" w:rsidR="0060098A" w:rsidRPr="002B53CE" w:rsidRDefault="0060098A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11" w:type="dxa"/>
          </w:tcPr>
          <w:p w14:paraId="4C64E1FD" w14:textId="7355DD7C" w:rsidR="0060098A" w:rsidRPr="002B53CE" w:rsidRDefault="0060098A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60098A" w14:paraId="6FD48CEF" w14:textId="77777777" w:rsidTr="0060098A">
        <w:tc>
          <w:tcPr>
            <w:tcW w:w="886" w:type="dxa"/>
            <w:vMerge w:val="restart"/>
          </w:tcPr>
          <w:p w14:paraId="5FFAE10D" w14:textId="36D6F18C" w:rsidR="0060098A" w:rsidRDefault="0060098A">
            <w:proofErr w:type="spellStart"/>
            <w:r>
              <w:t>LPm</w:t>
            </w:r>
            <w:proofErr w:type="spellEnd"/>
          </w:p>
        </w:tc>
        <w:tc>
          <w:tcPr>
            <w:tcW w:w="990" w:type="dxa"/>
          </w:tcPr>
          <w:p w14:paraId="58D5A352" w14:textId="156F0AB8" w:rsidR="0060098A" w:rsidRDefault="0060098A">
            <w:r>
              <w:t>B1</w:t>
            </w:r>
          </w:p>
        </w:tc>
        <w:tc>
          <w:tcPr>
            <w:tcW w:w="1067" w:type="dxa"/>
          </w:tcPr>
          <w:p w14:paraId="16E755B0" w14:textId="75E21C59" w:rsidR="0060098A" w:rsidRDefault="0060098A">
            <w:r>
              <w:t>493-495</w:t>
            </w:r>
          </w:p>
        </w:tc>
        <w:tc>
          <w:tcPr>
            <w:tcW w:w="5809" w:type="dxa"/>
          </w:tcPr>
          <w:p w14:paraId="43CEECB2" w14:textId="59B56583" w:rsidR="0060098A" w:rsidRDefault="0060098A">
            <w:r>
              <w:t>Der Chat ist einfach und verständlich.</w:t>
            </w:r>
          </w:p>
        </w:tc>
        <w:tc>
          <w:tcPr>
            <w:tcW w:w="2714" w:type="dxa"/>
          </w:tcPr>
          <w:p w14:paraId="745B457F" w14:textId="4DA82659" w:rsidR="0060098A" w:rsidRDefault="0060098A">
            <w:r>
              <w:t>Einfach und verständlich</w:t>
            </w:r>
          </w:p>
        </w:tc>
        <w:tc>
          <w:tcPr>
            <w:tcW w:w="2811" w:type="dxa"/>
            <w:vMerge w:val="restart"/>
          </w:tcPr>
          <w:p w14:paraId="2AFD720F" w14:textId="6372E088" w:rsidR="0060098A" w:rsidRDefault="0060098A">
            <w:r>
              <w:t xml:space="preserve">K1 Design </w:t>
            </w:r>
          </w:p>
          <w:p w14:paraId="61F4B88E" w14:textId="77777777" w:rsidR="0060098A" w:rsidRDefault="0060098A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60098A" w:rsidRDefault="0060098A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4E9F2F5D" w14:textId="77777777" w:rsidR="0060098A" w:rsidRDefault="0060098A" w:rsidP="009B1A0D"/>
          <w:p w14:paraId="17D206B7" w14:textId="540CFAD7" w:rsidR="0060098A" w:rsidRDefault="0060098A" w:rsidP="009B1A0D">
            <w:r>
              <w:t xml:space="preserve">K2 Anpassung der Funktionen: </w:t>
            </w:r>
          </w:p>
          <w:p w14:paraId="1CAA0B11" w14:textId="77777777" w:rsidR="0060098A" w:rsidRDefault="0060098A" w:rsidP="00807911">
            <w:pPr>
              <w:pStyle w:val="Listenabsatz"/>
              <w:numPr>
                <w:ilvl w:val="0"/>
                <w:numId w:val="2"/>
              </w:numPr>
            </w:pPr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42774AB7" w14:textId="77777777" w:rsidR="0060098A" w:rsidRDefault="0060098A" w:rsidP="00FC1C78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  <w:p w14:paraId="4EF2FFBA" w14:textId="77777777" w:rsidR="0060098A" w:rsidRDefault="0060098A" w:rsidP="003E20D7"/>
          <w:p w14:paraId="2FC1D024" w14:textId="77777777" w:rsidR="0060098A" w:rsidRDefault="0060098A" w:rsidP="003E20D7">
            <w:r>
              <w:t xml:space="preserve">K3 Nutzung: </w:t>
            </w:r>
          </w:p>
          <w:p w14:paraId="395ACF11" w14:textId="77777777" w:rsidR="0060098A" w:rsidRDefault="0060098A" w:rsidP="003E20D7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3D0E303B" w14:textId="77777777" w:rsidR="0060098A" w:rsidRDefault="0060098A" w:rsidP="003E20D7"/>
          <w:p w14:paraId="6C861B5C" w14:textId="13436C9A" w:rsidR="0060098A" w:rsidRDefault="0060098A" w:rsidP="00AE7496">
            <w:pPr>
              <w:pStyle w:val="Listenabsatz"/>
            </w:pPr>
          </w:p>
        </w:tc>
      </w:tr>
      <w:tr w:rsidR="0060098A" w14:paraId="6D19F20C" w14:textId="77777777" w:rsidTr="0060098A">
        <w:tc>
          <w:tcPr>
            <w:tcW w:w="886" w:type="dxa"/>
            <w:vMerge/>
          </w:tcPr>
          <w:p w14:paraId="15D95FDD" w14:textId="77777777" w:rsidR="0060098A" w:rsidRDefault="0060098A"/>
        </w:tc>
        <w:tc>
          <w:tcPr>
            <w:tcW w:w="990" w:type="dxa"/>
          </w:tcPr>
          <w:p w14:paraId="482F980C" w14:textId="36989002" w:rsidR="0060098A" w:rsidRDefault="0060098A">
            <w:r>
              <w:t>B1</w:t>
            </w:r>
          </w:p>
        </w:tc>
        <w:tc>
          <w:tcPr>
            <w:tcW w:w="1067" w:type="dxa"/>
          </w:tcPr>
          <w:p w14:paraId="64E8DB80" w14:textId="44AED0D9" w:rsidR="0060098A" w:rsidRDefault="0060098A">
            <w:r>
              <w:t>495-497</w:t>
            </w:r>
          </w:p>
        </w:tc>
        <w:tc>
          <w:tcPr>
            <w:tcW w:w="5809" w:type="dxa"/>
          </w:tcPr>
          <w:p w14:paraId="5439A0DB" w14:textId="64384ADC" w:rsidR="0060098A" w:rsidRDefault="0060098A">
            <w:r>
              <w:t xml:space="preserve">Es ist wichtig zu wissen, </w:t>
            </w:r>
            <w:r w:rsidRPr="002B53CE">
              <w:t xml:space="preserve">mit wem </w:t>
            </w:r>
            <w:r>
              <w:t>ge</w:t>
            </w:r>
            <w:r w:rsidRPr="002B53CE">
              <w:t>chattet</w:t>
            </w:r>
            <w:r>
              <w:t xml:space="preserve"> wird.</w:t>
            </w:r>
          </w:p>
        </w:tc>
        <w:tc>
          <w:tcPr>
            <w:tcW w:w="2714" w:type="dxa"/>
          </w:tcPr>
          <w:p w14:paraId="41DCC5DA" w14:textId="18FB3CA6" w:rsidR="0060098A" w:rsidRDefault="0060098A">
            <w:r w:rsidRPr="00584B99">
              <w:t>Identität des Chat-Partners</w:t>
            </w:r>
            <w:r>
              <w:t xml:space="preserve"> ist wichtig </w:t>
            </w:r>
          </w:p>
        </w:tc>
        <w:tc>
          <w:tcPr>
            <w:tcW w:w="2811" w:type="dxa"/>
            <w:vMerge/>
          </w:tcPr>
          <w:p w14:paraId="4D9F234C" w14:textId="77777777" w:rsidR="0060098A" w:rsidRDefault="0060098A"/>
        </w:tc>
      </w:tr>
      <w:tr w:rsidR="0060098A" w14:paraId="5B5EA2B3" w14:textId="77777777" w:rsidTr="0060098A">
        <w:tc>
          <w:tcPr>
            <w:tcW w:w="886" w:type="dxa"/>
            <w:vMerge/>
          </w:tcPr>
          <w:p w14:paraId="4FF35CDA" w14:textId="77777777" w:rsidR="0060098A" w:rsidRDefault="0060098A" w:rsidP="002A3B46"/>
        </w:tc>
        <w:tc>
          <w:tcPr>
            <w:tcW w:w="990" w:type="dxa"/>
          </w:tcPr>
          <w:p w14:paraId="0CE15656" w14:textId="4F3F7188" w:rsidR="0060098A" w:rsidRDefault="0060098A" w:rsidP="002A3B46">
            <w:r>
              <w:t>B2</w:t>
            </w:r>
          </w:p>
        </w:tc>
        <w:tc>
          <w:tcPr>
            <w:tcW w:w="1067" w:type="dxa"/>
          </w:tcPr>
          <w:p w14:paraId="3BB9C642" w14:textId="65B5BE16" w:rsidR="0060098A" w:rsidRDefault="0060098A" w:rsidP="002A3B46">
            <w:r>
              <w:t>519-526</w:t>
            </w:r>
          </w:p>
        </w:tc>
        <w:tc>
          <w:tcPr>
            <w:tcW w:w="5809" w:type="dxa"/>
          </w:tcPr>
          <w:p w14:paraId="60F7A179" w14:textId="36546D77" w:rsidR="0060098A" w:rsidRDefault="0060098A" w:rsidP="002A3B46">
            <w:r w:rsidRPr="002B53CE">
              <w:t xml:space="preserve">Es ist wichtig zu wissen, mit wem </w:t>
            </w:r>
            <w:r>
              <w:t>ge</w:t>
            </w:r>
            <w:r w:rsidRPr="002B53CE">
              <w:t>chattet</w:t>
            </w:r>
            <w:r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714" w:type="dxa"/>
          </w:tcPr>
          <w:p w14:paraId="16FA9473" w14:textId="7B00963F" w:rsidR="0060098A" w:rsidRPr="009B1A0D" w:rsidRDefault="0060098A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11" w:type="dxa"/>
            <w:vMerge/>
          </w:tcPr>
          <w:p w14:paraId="261DAC10" w14:textId="77777777" w:rsidR="0060098A" w:rsidRDefault="0060098A" w:rsidP="002A3B46"/>
        </w:tc>
      </w:tr>
      <w:tr w:rsidR="0060098A" w14:paraId="408FCFE2" w14:textId="77777777" w:rsidTr="0060098A">
        <w:tc>
          <w:tcPr>
            <w:tcW w:w="886" w:type="dxa"/>
            <w:vMerge/>
          </w:tcPr>
          <w:p w14:paraId="4FD38945" w14:textId="77777777" w:rsidR="0060098A" w:rsidRDefault="0060098A" w:rsidP="002A3B46"/>
        </w:tc>
        <w:tc>
          <w:tcPr>
            <w:tcW w:w="990" w:type="dxa"/>
          </w:tcPr>
          <w:p w14:paraId="19F7724F" w14:textId="463DE6FE" w:rsidR="0060098A" w:rsidRDefault="0060098A" w:rsidP="002A3B46">
            <w:r>
              <w:t>B2</w:t>
            </w:r>
          </w:p>
        </w:tc>
        <w:tc>
          <w:tcPr>
            <w:tcW w:w="1067" w:type="dxa"/>
          </w:tcPr>
          <w:p w14:paraId="44E90C3A" w14:textId="652D74D7" w:rsidR="0060098A" w:rsidRDefault="0060098A" w:rsidP="002A3B46">
            <w:r>
              <w:t>530-535</w:t>
            </w:r>
          </w:p>
        </w:tc>
        <w:tc>
          <w:tcPr>
            <w:tcW w:w="5809" w:type="dxa"/>
          </w:tcPr>
          <w:p w14:paraId="3B86EA82" w14:textId="765A1465" w:rsidR="0060098A" w:rsidRDefault="0060098A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714" w:type="dxa"/>
          </w:tcPr>
          <w:p w14:paraId="41DF441C" w14:textId="176018B7" w:rsidR="0060098A" w:rsidRPr="009B1A0D" w:rsidRDefault="0060098A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11" w:type="dxa"/>
            <w:vMerge/>
          </w:tcPr>
          <w:p w14:paraId="2D44B992" w14:textId="77777777" w:rsidR="0060098A" w:rsidRDefault="0060098A" w:rsidP="002A3B46"/>
        </w:tc>
      </w:tr>
      <w:tr w:rsidR="0060098A" w14:paraId="0681BA2E" w14:textId="77777777" w:rsidTr="0060098A">
        <w:tc>
          <w:tcPr>
            <w:tcW w:w="886" w:type="dxa"/>
            <w:vMerge/>
          </w:tcPr>
          <w:p w14:paraId="762AFD9A" w14:textId="77777777" w:rsidR="0060098A" w:rsidRDefault="0060098A" w:rsidP="002A3B46"/>
        </w:tc>
        <w:tc>
          <w:tcPr>
            <w:tcW w:w="990" w:type="dxa"/>
          </w:tcPr>
          <w:p w14:paraId="2BA0FE8A" w14:textId="01460498" w:rsidR="0060098A" w:rsidRDefault="0060098A" w:rsidP="002A3B46">
            <w:r>
              <w:t>B2</w:t>
            </w:r>
          </w:p>
        </w:tc>
        <w:tc>
          <w:tcPr>
            <w:tcW w:w="1067" w:type="dxa"/>
          </w:tcPr>
          <w:p w14:paraId="5A51CB93" w14:textId="3138C85B" w:rsidR="0060098A" w:rsidRDefault="0060098A" w:rsidP="002A3B46">
            <w:r>
              <w:t>547-550</w:t>
            </w:r>
          </w:p>
        </w:tc>
        <w:tc>
          <w:tcPr>
            <w:tcW w:w="5809" w:type="dxa"/>
          </w:tcPr>
          <w:p w14:paraId="0EFB9F45" w14:textId="6B2EE717" w:rsidR="0060098A" w:rsidRDefault="0060098A" w:rsidP="002A3B46">
            <w:r>
              <w:t xml:space="preserve">Wünscht sich die Option, den Behandler auszuwählen und dem Patienten die Wahl zu lassen, ob direkt mit dem Behandler oder anonym im Chat kommuniziert werden soll. </w:t>
            </w:r>
          </w:p>
        </w:tc>
        <w:tc>
          <w:tcPr>
            <w:tcW w:w="2714" w:type="dxa"/>
          </w:tcPr>
          <w:p w14:paraId="6619DDE0" w14:textId="6F97FD74" w:rsidR="0060098A" w:rsidRDefault="0060098A" w:rsidP="002A3B46"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</w:tc>
        <w:tc>
          <w:tcPr>
            <w:tcW w:w="2811" w:type="dxa"/>
            <w:vMerge/>
          </w:tcPr>
          <w:p w14:paraId="0961C2FB" w14:textId="77777777" w:rsidR="0060098A" w:rsidRDefault="0060098A" w:rsidP="002A3B46"/>
        </w:tc>
      </w:tr>
      <w:tr w:rsidR="0060098A" w14:paraId="4C86BABF" w14:textId="77777777" w:rsidTr="0060098A">
        <w:tc>
          <w:tcPr>
            <w:tcW w:w="886" w:type="dxa"/>
            <w:vMerge/>
          </w:tcPr>
          <w:p w14:paraId="194DBC7D" w14:textId="77777777" w:rsidR="0060098A" w:rsidRDefault="0060098A" w:rsidP="002A3B46"/>
        </w:tc>
        <w:tc>
          <w:tcPr>
            <w:tcW w:w="990" w:type="dxa"/>
          </w:tcPr>
          <w:p w14:paraId="76A09F00" w14:textId="6A4FFA99" w:rsidR="0060098A" w:rsidRDefault="0060098A" w:rsidP="002A3B46">
            <w:r>
              <w:t>B2</w:t>
            </w:r>
          </w:p>
        </w:tc>
        <w:tc>
          <w:tcPr>
            <w:tcW w:w="1067" w:type="dxa"/>
          </w:tcPr>
          <w:p w14:paraId="0B00B1D3" w14:textId="78EF6699" w:rsidR="0060098A" w:rsidRDefault="0060098A" w:rsidP="002A3B46">
            <w:r>
              <w:t>569-571</w:t>
            </w:r>
          </w:p>
        </w:tc>
        <w:tc>
          <w:tcPr>
            <w:tcW w:w="5809" w:type="dxa"/>
          </w:tcPr>
          <w:p w14:paraId="34B291A4" w14:textId="4F68AFA8" w:rsidR="0060098A" w:rsidRDefault="0060098A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714" w:type="dxa"/>
          </w:tcPr>
          <w:p w14:paraId="418A1DF0" w14:textId="0CA67999" w:rsidR="0060098A" w:rsidRDefault="0060098A" w:rsidP="002A3B46">
            <w:r>
              <w:t>Button „Direkt Kontakt Behandler“ hinzufügen</w:t>
            </w:r>
          </w:p>
        </w:tc>
        <w:tc>
          <w:tcPr>
            <w:tcW w:w="2811" w:type="dxa"/>
            <w:vMerge/>
          </w:tcPr>
          <w:p w14:paraId="6AAB6676" w14:textId="77777777" w:rsidR="0060098A" w:rsidRDefault="0060098A" w:rsidP="002A3B46"/>
        </w:tc>
      </w:tr>
      <w:tr w:rsidR="0060098A" w14:paraId="134AD968" w14:textId="77777777" w:rsidTr="0060098A">
        <w:tc>
          <w:tcPr>
            <w:tcW w:w="886" w:type="dxa"/>
            <w:vMerge/>
          </w:tcPr>
          <w:p w14:paraId="2A545381" w14:textId="77777777" w:rsidR="0060098A" w:rsidRDefault="0060098A" w:rsidP="002A3B46"/>
        </w:tc>
        <w:tc>
          <w:tcPr>
            <w:tcW w:w="990" w:type="dxa"/>
          </w:tcPr>
          <w:p w14:paraId="5C4D32AD" w14:textId="5644D961" w:rsidR="0060098A" w:rsidRDefault="0060098A" w:rsidP="002A3B46">
            <w:r>
              <w:t>B2</w:t>
            </w:r>
          </w:p>
        </w:tc>
        <w:tc>
          <w:tcPr>
            <w:tcW w:w="1067" w:type="dxa"/>
          </w:tcPr>
          <w:p w14:paraId="189DFD5A" w14:textId="1D443388" w:rsidR="0060098A" w:rsidRDefault="0060098A" w:rsidP="002A3B46">
            <w:r>
              <w:t>602-603</w:t>
            </w:r>
          </w:p>
        </w:tc>
        <w:tc>
          <w:tcPr>
            <w:tcW w:w="5809" w:type="dxa"/>
          </w:tcPr>
          <w:p w14:paraId="000D2BC2" w14:textId="70E98AEC" w:rsidR="0060098A" w:rsidRDefault="0060098A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714" w:type="dxa"/>
          </w:tcPr>
          <w:p w14:paraId="14545E96" w14:textId="2784E36D" w:rsidR="0060098A" w:rsidRDefault="0060098A" w:rsidP="002A3B46">
            <w:r>
              <w:t>Rezeptbestellung: Freifeldtext für Präparat und Dosis</w:t>
            </w:r>
          </w:p>
        </w:tc>
        <w:tc>
          <w:tcPr>
            <w:tcW w:w="2811" w:type="dxa"/>
            <w:vMerge/>
          </w:tcPr>
          <w:p w14:paraId="03BD6150" w14:textId="77777777" w:rsidR="0060098A" w:rsidRDefault="0060098A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56669383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"/>
        <w:gridCol w:w="990"/>
        <w:gridCol w:w="1077"/>
        <w:gridCol w:w="5876"/>
        <w:gridCol w:w="2718"/>
        <w:gridCol w:w="2715"/>
      </w:tblGrid>
      <w:tr w:rsidR="0060098A" w14:paraId="774FF111" w14:textId="77777777" w:rsidTr="0060098A">
        <w:tc>
          <w:tcPr>
            <w:tcW w:w="901" w:type="dxa"/>
          </w:tcPr>
          <w:p w14:paraId="0854B2EB" w14:textId="77777777" w:rsidR="0060098A" w:rsidRPr="001E3F8C" w:rsidRDefault="0060098A" w:rsidP="002A3B46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8224D61" w14:textId="4E3953E7" w:rsidR="0060098A" w:rsidRPr="001E3F8C" w:rsidRDefault="0060098A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077" w:type="dxa"/>
          </w:tcPr>
          <w:p w14:paraId="66FF5AE0" w14:textId="53505EF6" w:rsidR="0060098A" w:rsidRPr="001E3F8C" w:rsidRDefault="0060098A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5876" w:type="dxa"/>
          </w:tcPr>
          <w:p w14:paraId="6D4E3F01" w14:textId="435C3C07" w:rsidR="0060098A" w:rsidRPr="001E3F8C" w:rsidRDefault="0060098A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718" w:type="dxa"/>
          </w:tcPr>
          <w:p w14:paraId="6DD3FE53" w14:textId="3740C97E" w:rsidR="0060098A" w:rsidRPr="001E3F8C" w:rsidRDefault="0060098A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715" w:type="dxa"/>
          </w:tcPr>
          <w:p w14:paraId="78D0A4D1" w14:textId="1E5336CE" w:rsidR="0060098A" w:rsidRPr="001E3F8C" w:rsidRDefault="0060098A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60098A" w14:paraId="199D024C" w14:textId="77777777" w:rsidTr="0060098A">
        <w:tc>
          <w:tcPr>
            <w:tcW w:w="901" w:type="dxa"/>
            <w:vMerge w:val="restart"/>
          </w:tcPr>
          <w:p w14:paraId="7635B1C8" w14:textId="097B2243" w:rsidR="0060098A" w:rsidRDefault="0060098A" w:rsidP="002B53CE">
            <w:proofErr w:type="spellStart"/>
            <w:r>
              <w:t>L</w:t>
            </w:r>
            <w:r w:rsidR="00E45D6C">
              <w:t>P</w:t>
            </w:r>
            <w:r>
              <w:t>m</w:t>
            </w:r>
            <w:proofErr w:type="spellEnd"/>
          </w:p>
        </w:tc>
        <w:tc>
          <w:tcPr>
            <w:tcW w:w="990" w:type="dxa"/>
          </w:tcPr>
          <w:p w14:paraId="50DFFEDA" w14:textId="3460875C" w:rsidR="0060098A" w:rsidRDefault="0060098A" w:rsidP="002B53CE">
            <w:r>
              <w:t>B1</w:t>
            </w:r>
          </w:p>
        </w:tc>
        <w:tc>
          <w:tcPr>
            <w:tcW w:w="1077" w:type="dxa"/>
          </w:tcPr>
          <w:p w14:paraId="3C40DDC4" w14:textId="5A4EAFDD" w:rsidR="0060098A" w:rsidRDefault="0060098A" w:rsidP="002B53CE">
            <w:r>
              <w:t>622-625</w:t>
            </w:r>
          </w:p>
        </w:tc>
        <w:tc>
          <w:tcPr>
            <w:tcW w:w="5876" w:type="dxa"/>
          </w:tcPr>
          <w:p w14:paraId="1F88899D" w14:textId="2729BD52" w:rsidR="0060098A" w:rsidRDefault="0060098A" w:rsidP="002B53CE">
            <w:r>
              <w:t xml:space="preserve">Die Videotelefonie ist wichtig und die Funktion ist sinnvoll. </w:t>
            </w:r>
          </w:p>
        </w:tc>
        <w:tc>
          <w:tcPr>
            <w:tcW w:w="2718" w:type="dxa"/>
          </w:tcPr>
          <w:p w14:paraId="5414049B" w14:textId="1B7C53D0" w:rsidR="0060098A" w:rsidRDefault="0060098A" w:rsidP="002B53CE">
            <w:r>
              <w:t xml:space="preserve">Wichtig und sinnvoll </w:t>
            </w:r>
          </w:p>
        </w:tc>
        <w:tc>
          <w:tcPr>
            <w:tcW w:w="2715" w:type="dxa"/>
            <w:vMerge w:val="restart"/>
          </w:tcPr>
          <w:p w14:paraId="1DCD14FB" w14:textId="3DC6562B" w:rsidR="0060098A" w:rsidRDefault="0060098A" w:rsidP="002B53CE">
            <w:r>
              <w:t>K3 Nutzen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2FFBB336" w14:textId="7156F9FE" w:rsidR="0060098A" w:rsidRDefault="0060098A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60098A" w:rsidRDefault="0060098A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60098A" w:rsidRDefault="0060098A" w:rsidP="002B53CE"/>
        </w:tc>
      </w:tr>
      <w:tr w:rsidR="0060098A" w14:paraId="586D0810" w14:textId="77777777" w:rsidTr="0060098A">
        <w:tc>
          <w:tcPr>
            <w:tcW w:w="901" w:type="dxa"/>
            <w:vMerge/>
          </w:tcPr>
          <w:p w14:paraId="598C476A" w14:textId="77777777" w:rsidR="0060098A" w:rsidRDefault="0060098A" w:rsidP="002B53CE"/>
        </w:tc>
        <w:tc>
          <w:tcPr>
            <w:tcW w:w="990" w:type="dxa"/>
          </w:tcPr>
          <w:p w14:paraId="376DDEF3" w14:textId="04F22BF0" w:rsidR="0060098A" w:rsidRDefault="0060098A" w:rsidP="002B53CE">
            <w:r>
              <w:t>B2</w:t>
            </w:r>
          </w:p>
        </w:tc>
        <w:tc>
          <w:tcPr>
            <w:tcW w:w="1077" w:type="dxa"/>
          </w:tcPr>
          <w:p w14:paraId="0D0ED2BE" w14:textId="639F643E" w:rsidR="0060098A" w:rsidRDefault="0060098A" w:rsidP="002B53CE">
            <w:r>
              <w:t>627</w:t>
            </w:r>
          </w:p>
        </w:tc>
        <w:tc>
          <w:tcPr>
            <w:tcW w:w="5876" w:type="dxa"/>
          </w:tcPr>
          <w:p w14:paraId="0CB77AEC" w14:textId="5D818EE2" w:rsidR="0060098A" w:rsidRDefault="0060098A" w:rsidP="002B53CE">
            <w:r>
              <w:t xml:space="preserve">Schließt sich der Meinung von B1 an. </w:t>
            </w:r>
          </w:p>
        </w:tc>
        <w:tc>
          <w:tcPr>
            <w:tcW w:w="2718" w:type="dxa"/>
          </w:tcPr>
          <w:p w14:paraId="75F3768A" w14:textId="12ACEC62" w:rsidR="0060098A" w:rsidRPr="00FA4E5E" w:rsidRDefault="0060098A" w:rsidP="002B53CE">
            <w:pPr>
              <w:rPr>
                <w:strike/>
              </w:rPr>
            </w:pPr>
            <w:r>
              <w:rPr>
                <w:strike/>
              </w:rPr>
              <w:t>Wichtig und sinnvoll</w:t>
            </w:r>
          </w:p>
        </w:tc>
        <w:tc>
          <w:tcPr>
            <w:tcW w:w="2715" w:type="dxa"/>
            <w:vMerge/>
          </w:tcPr>
          <w:p w14:paraId="18177EED" w14:textId="77777777" w:rsidR="0060098A" w:rsidRDefault="0060098A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48160F6E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068"/>
        <w:gridCol w:w="5833"/>
        <w:gridCol w:w="2701"/>
        <w:gridCol w:w="2797"/>
      </w:tblGrid>
      <w:tr w:rsidR="0060098A" w14:paraId="6F474AC2" w14:textId="77777777" w:rsidTr="0060098A">
        <w:tc>
          <w:tcPr>
            <w:tcW w:w="888" w:type="dxa"/>
          </w:tcPr>
          <w:p w14:paraId="449E7F14" w14:textId="77777777" w:rsidR="0060098A" w:rsidRPr="001E3F8C" w:rsidRDefault="0060098A" w:rsidP="00141834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18B21E65" w14:textId="7A87BE5A" w:rsidR="0060098A" w:rsidRPr="001E3F8C" w:rsidRDefault="0060098A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068" w:type="dxa"/>
          </w:tcPr>
          <w:p w14:paraId="0444B67A" w14:textId="69233AE2" w:rsidR="0060098A" w:rsidRPr="001E3F8C" w:rsidRDefault="0060098A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5833" w:type="dxa"/>
          </w:tcPr>
          <w:p w14:paraId="5B19191F" w14:textId="0796E19F" w:rsidR="0060098A" w:rsidRPr="001E3F8C" w:rsidRDefault="0060098A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701" w:type="dxa"/>
          </w:tcPr>
          <w:p w14:paraId="6CE599F1" w14:textId="425A4B5B" w:rsidR="0060098A" w:rsidRPr="001E3F8C" w:rsidRDefault="0060098A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797" w:type="dxa"/>
          </w:tcPr>
          <w:p w14:paraId="3F4FB108" w14:textId="1D09BD8C" w:rsidR="0060098A" w:rsidRPr="001E3F8C" w:rsidRDefault="0060098A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60098A" w14:paraId="18895F87" w14:textId="77777777" w:rsidTr="0060098A">
        <w:tc>
          <w:tcPr>
            <w:tcW w:w="888" w:type="dxa"/>
            <w:vMerge w:val="restart"/>
          </w:tcPr>
          <w:p w14:paraId="6C800909" w14:textId="09363AE7" w:rsidR="0060098A" w:rsidRDefault="0060098A" w:rsidP="00141834">
            <w:proofErr w:type="spellStart"/>
            <w:r>
              <w:t>LPm</w:t>
            </w:r>
            <w:proofErr w:type="spellEnd"/>
          </w:p>
        </w:tc>
        <w:tc>
          <w:tcPr>
            <w:tcW w:w="990" w:type="dxa"/>
          </w:tcPr>
          <w:p w14:paraId="1D0BDFED" w14:textId="0F7DE9D3" w:rsidR="0060098A" w:rsidRDefault="0060098A" w:rsidP="00141834">
            <w:r>
              <w:t>B1</w:t>
            </w:r>
          </w:p>
        </w:tc>
        <w:tc>
          <w:tcPr>
            <w:tcW w:w="1068" w:type="dxa"/>
          </w:tcPr>
          <w:p w14:paraId="6B9A4CDB" w14:textId="2ED2FC47" w:rsidR="0060098A" w:rsidRDefault="0060098A" w:rsidP="00141834">
            <w:r>
              <w:t>668-674</w:t>
            </w:r>
          </w:p>
        </w:tc>
        <w:tc>
          <w:tcPr>
            <w:tcW w:w="5833" w:type="dxa"/>
          </w:tcPr>
          <w:p w14:paraId="19834B85" w14:textId="4A4EC618" w:rsidR="0060098A" w:rsidRDefault="0060098A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701" w:type="dxa"/>
          </w:tcPr>
          <w:p w14:paraId="5CF4FEC3" w14:textId="1E14D95B" w:rsidR="0060098A" w:rsidRDefault="0060098A" w:rsidP="00141834">
            <w:r>
              <w:t xml:space="preserve">Auswertung und Einsehen der Daten durch den Arzt </w:t>
            </w:r>
          </w:p>
        </w:tc>
        <w:tc>
          <w:tcPr>
            <w:tcW w:w="2797" w:type="dxa"/>
            <w:vMerge w:val="restart"/>
          </w:tcPr>
          <w:p w14:paraId="565A93E8" w14:textId="77777777" w:rsidR="0060098A" w:rsidRDefault="0060098A" w:rsidP="00661A56">
            <w:r>
              <w:t xml:space="preserve">K1 Design: </w:t>
            </w:r>
          </w:p>
          <w:p w14:paraId="6BE901AC" w14:textId="77777777" w:rsidR="0060098A" w:rsidRDefault="0060098A" w:rsidP="00661A56">
            <w:pPr>
              <w:pStyle w:val="Listenabsatz"/>
              <w:numPr>
                <w:ilvl w:val="0"/>
                <w:numId w:val="1"/>
              </w:numPr>
            </w:pPr>
            <w:r>
              <w:t>Einfach</w:t>
            </w:r>
          </w:p>
          <w:p w14:paraId="0E470A16" w14:textId="77777777" w:rsidR="0060098A" w:rsidRDefault="0060098A" w:rsidP="005800F4"/>
          <w:p w14:paraId="3DF9F89F" w14:textId="1F07EE20" w:rsidR="0060098A" w:rsidRDefault="0060098A" w:rsidP="005800F4">
            <w:r>
              <w:t xml:space="preserve">K2 Anpassung der Funktionen: </w:t>
            </w:r>
          </w:p>
          <w:p w14:paraId="0034E79B" w14:textId="77777777" w:rsidR="0060098A" w:rsidRDefault="0060098A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1C733412" w:rsidR="0060098A" w:rsidRDefault="0060098A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</w:p>
          <w:p w14:paraId="45583CF4" w14:textId="51F6EFB2" w:rsidR="0060098A" w:rsidRDefault="0060098A" w:rsidP="005800F4">
            <w:pPr>
              <w:pStyle w:val="Listenabsatz"/>
              <w:numPr>
                <w:ilvl w:val="0"/>
                <w:numId w:val="1"/>
              </w:numPr>
            </w:pPr>
            <w:r>
              <w:t>Digitales Rezept</w:t>
            </w:r>
          </w:p>
          <w:p w14:paraId="09565589" w14:textId="477E3E44" w:rsidR="0060098A" w:rsidRDefault="0060098A" w:rsidP="00BD75F5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per Haken anfordern </w:t>
            </w:r>
          </w:p>
          <w:p w14:paraId="1CF5683B" w14:textId="673BCAF7" w:rsidR="0060098A" w:rsidRDefault="0060098A" w:rsidP="002F1D42"/>
          <w:p w14:paraId="528C606E" w14:textId="059AC422" w:rsidR="0060098A" w:rsidRDefault="0060098A" w:rsidP="002F1D42">
            <w:r>
              <w:t xml:space="preserve">K4 Nutzen: </w:t>
            </w:r>
          </w:p>
          <w:p w14:paraId="3DDE69B0" w14:textId="365C2282" w:rsidR="0060098A" w:rsidRDefault="0060098A" w:rsidP="002F1D42">
            <w:pPr>
              <w:pStyle w:val="Listenabsatz"/>
              <w:numPr>
                <w:ilvl w:val="0"/>
                <w:numId w:val="1"/>
              </w:numPr>
            </w:pPr>
            <w:r>
              <w:t>Erwartungen teilweise erfüllt</w:t>
            </w:r>
          </w:p>
        </w:tc>
      </w:tr>
      <w:tr w:rsidR="0060098A" w14:paraId="2AFE4F02" w14:textId="77777777" w:rsidTr="0060098A">
        <w:tc>
          <w:tcPr>
            <w:tcW w:w="888" w:type="dxa"/>
            <w:vMerge/>
          </w:tcPr>
          <w:p w14:paraId="7A1CCEB9" w14:textId="77777777" w:rsidR="0060098A" w:rsidRDefault="0060098A" w:rsidP="00141834"/>
        </w:tc>
        <w:tc>
          <w:tcPr>
            <w:tcW w:w="990" w:type="dxa"/>
          </w:tcPr>
          <w:p w14:paraId="692288AB" w14:textId="06E77FC1" w:rsidR="0060098A" w:rsidRDefault="0060098A" w:rsidP="00141834">
            <w:r>
              <w:t>B2</w:t>
            </w:r>
          </w:p>
        </w:tc>
        <w:tc>
          <w:tcPr>
            <w:tcW w:w="1068" w:type="dxa"/>
          </w:tcPr>
          <w:p w14:paraId="6CE20506" w14:textId="6DE61E8C" w:rsidR="0060098A" w:rsidRDefault="0060098A" w:rsidP="00141834">
            <w:r>
              <w:t>681-682</w:t>
            </w:r>
          </w:p>
        </w:tc>
        <w:tc>
          <w:tcPr>
            <w:tcW w:w="5833" w:type="dxa"/>
          </w:tcPr>
          <w:p w14:paraId="35E7AF84" w14:textId="56235C29" w:rsidR="0060098A" w:rsidRDefault="0060098A" w:rsidP="00141834">
            <w:r>
              <w:t>Erwartungen wurden zum Teil erfüllt.</w:t>
            </w:r>
          </w:p>
        </w:tc>
        <w:tc>
          <w:tcPr>
            <w:tcW w:w="2701" w:type="dxa"/>
          </w:tcPr>
          <w:p w14:paraId="14452A01" w14:textId="3EE82A5F" w:rsidR="0060098A" w:rsidRDefault="0060098A" w:rsidP="00141834">
            <w:r>
              <w:t>Erwartung teilweise erfüllt</w:t>
            </w:r>
          </w:p>
        </w:tc>
        <w:tc>
          <w:tcPr>
            <w:tcW w:w="2797" w:type="dxa"/>
            <w:vMerge/>
          </w:tcPr>
          <w:p w14:paraId="3C69340B" w14:textId="77777777" w:rsidR="0060098A" w:rsidRDefault="0060098A" w:rsidP="00141834"/>
        </w:tc>
      </w:tr>
      <w:tr w:rsidR="0060098A" w14:paraId="3DB35594" w14:textId="77777777" w:rsidTr="0060098A">
        <w:tc>
          <w:tcPr>
            <w:tcW w:w="888" w:type="dxa"/>
            <w:vMerge/>
          </w:tcPr>
          <w:p w14:paraId="5C4AD2B8" w14:textId="77777777" w:rsidR="0060098A" w:rsidRDefault="0060098A" w:rsidP="00141834"/>
        </w:tc>
        <w:tc>
          <w:tcPr>
            <w:tcW w:w="990" w:type="dxa"/>
          </w:tcPr>
          <w:p w14:paraId="5224C06A" w14:textId="3E339794" w:rsidR="0060098A" w:rsidRDefault="0060098A" w:rsidP="00141834">
            <w:r>
              <w:t>B2</w:t>
            </w:r>
          </w:p>
        </w:tc>
        <w:tc>
          <w:tcPr>
            <w:tcW w:w="1068" w:type="dxa"/>
          </w:tcPr>
          <w:p w14:paraId="66F68483" w14:textId="10DD5629" w:rsidR="0060098A" w:rsidRDefault="0060098A" w:rsidP="00141834">
            <w:r>
              <w:t>682-684</w:t>
            </w:r>
          </w:p>
        </w:tc>
        <w:tc>
          <w:tcPr>
            <w:tcW w:w="5833" w:type="dxa"/>
          </w:tcPr>
          <w:p w14:paraId="1A4685E9" w14:textId="064943CD" w:rsidR="0060098A" w:rsidRDefault="0060098A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701" w:type="dxa"/>
          </w:tcPr>
          <w:p w14:paraId="1E8BF9D6" w14:textId="282D35BF" w:rsidR="0060098A" w:rsidRDefault="0060098A" w:rsidP="00141834">
            <w:r>
              <w:t xml:space="preserve">Digitale Rezept hinzufügen </w:t>
            </w:r>
          </w:p>
        </w:tc>
        <w:tc>
          <w:tcPr>
            <w:tcW w:w="2797" w:type="dxa"/>
            <w:vMerge/>
          </w:tcPr>
          <w:p w14:paraId="7AFC5770" w14:textId="77777777" w:rsidR="0060098A" w:rsidRDefault="0060098A" w:rsidP="00141834"/>
        </w:tc>
      </w:tr>
      <w:tr w:rsidR="0060098A" w14:paraId="597D07FF" w14:textId="77777777" w:rsidTr="0060098A">
        <w:tc>
          <w:tcPr>
            <w:tcW w:w="888" w:type="dxa"/>
            <w:vMerge/>
          </w:tcPr>
          <w:p w14:paraId="5C4236C0" w14:textId="77777777" w:rsidR="0060098A" w:rsidRDefault="0060098A" w:rsidP="00141834">
            <w:pPr>
              <w:tabs>
                <w:tab w:val="left" w:pos="1905"/>
              </w:tabs>
            </w:pPr>
          </w:p>
        </w:tc>
        <w:tc>
          <w:tcPr>
            <w:tcW w:w="990" w:type="dxa"/>
          </w:tcPr>
          <w:p w14:paraId="22C015E7" w14:textId="3D82C166" w:rsidR="0060098A" w:rsidRDefault="0060098A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068" w:type="dxa"/>
          </w:tcPr>
          <w:p w14:paraId="3E150713" w14:textId="77A57E18" w:rsidR="0060098A" w:rsidRDefault="0060098A" w:rsidP="00141834">
            <w:r>
              <w:t>691</w:t>
            </w:r>
          </w:p>
        </w:tc>
        <w:tc>
          <w:tcPr>
            <w:tcW w:w="5833" w:type="dxa"/>
          </w:tcPr>
          <w:p w14:paraId="47BD3AAB" w14:textId="04E81D94" w:rsidR="0060098A" w:rsidRDefault="0060098A" w:rsidP="00141834">
            <w:r>
              <w:t xml:space="preserve">Möglichkeit der Krankschreibung in der App berücksichtigen. </w:t>
            </w:r>
          </w:p>
        </w:tc>
        <w:tc>
          <w:tcPr>
            <w:tcW w:w="2701" w:type="dxa"/>
          </w:tcPr>
          <w:p w14:paraId="418098FF" w14:textId="7CDBB418" w:rsidR="0060098A" w:rsidRDefault="0060098A" w:rsidP="00141834">
            <w:r>
              <w:t xml:space="preserve">Krankschreibung beantragen </w:t>
            </w:r>
          </w:p>
        </w:tc>
        <w:tc>
          <w:tcPr>
            <w:tcW w:w="2797" w:type="dxa"/>
            <w:vMerge/>
          </w:tcPr>
          <w:p w14:paraId="7D7A5788" w14:textId="77777777" w:rsidR="0060098A" w:rsidRDefault="0060098A" w:rsidP="00141834"/>
        </w:tc>
      </w:tr>
      <w:tr w:rsidR="0060098A" w14:paraId="6D70B761" w14:textId="77777777" w:rsidTr="0060098A">
        <w:tc>
          <w:tcPr>
            <w:tcW w:w="888" w:type="dxa"/>
            <w:vMerge/>
          </w:tcPr>
          <w:p w14:paraId="46515203" w14:textId="77777777" w:rsidR="0060098A" w:rsidRDefault="0060098A" w:rsidP="00C8775B">
            <w:pPr>
              <w:tabs>
                <w:tab w:val="left" w:pos="1905"/>
              </w:tabs>
            </w:pPr>
          </w:p>
        </w:tc>
        <w:tc>
          <w:tcPr>
            <w:tcW w:w="990" w:type="dxa"/>
          </w:tcPr>
          <w:p w14:paraId="57576212" w14:textId="733B55A3" w:rsidR="0060098A" w:rsidRDefault="0060098A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068" w:type="dxa"/>
          </w:tcPr>
          <w:p w14:paraId="4E5A24E1" w14:textId="495E548D" w:rsidR="0060098A" w:rsidRDefault="0060098A" w:rsidP="00141834">
            <w:r>
              <w:t>716-721</w:t>
            </w:r>
          </w:p>
        </w:tc>
        <w:tc>
          <w:tcPr>
            <w:tcW w:w="5833" w:type="dxa"/>
          </w:tcPr>
          <w:p w14:paraId="7345AB7E" w14:textId="5C5D9EBF" w:rsidR="0060098A" w:rsidRDefault="0060098A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701" w:type="dxa"/>
          </w:tcPr>
          <w:p w14:paraId="52D10638" w14:textId="3290389F" w:rsidR="0060098A" w:rsidRPr="00C332E6" w:rsidRDefault="0060098A" w:rsidP="00141834">
            <w:r w:rsidRPr="00C332E6">
              <w:t xml:space="preserve">Einfachheit ist wichtig </w:t>
            </w:r>
          </w:p>
        </w:tc>
        <w:tc>
          <w:tcPr>
            <w:tcW w:w="2797" w:type="dxa"/>
            <w:vMerge/>
          </w:tcPr>
          <w:p w14:paraId="37E87F84" w14:textId="77777777" w:rsidR="0060098A" w:rsidRDefault="0060098A" w:rsidP="00141834"/>
        </w:tc>
      </w:tr>
      <w:tr w:rsidR="0060098A" w14:paraId="38A28DD5" w14:textId="77777777" w:rsidTr="0060098A">
        <w:tc>
          <w:tcPr>
            <w:tcW w:w="888" w:type="dxa"/>
            <w:vMerge/>
          </w:tcPr>
          <w:p w14:paraId="589BD882" w14:textId="77777777" w:rsidR="0060098A" w:rsidRDefault="0060098A" w:rsidP="00C8775B">
            <w:pPr>
              <w:tabs>
                <w:tab w:val="left" w:pos="1905"/>
              </w:tabs>
            </w:pPr>
          </w:p>
        </w:tc>
        <w:tc>
          <w:tcPr>
            <w:tcW w:w="990" w:type="dxa"/>
          </w:tcPr>
          <w:p w14:paraId="33FEB4B3" w14:textId="38C42A69" w:rsidR="0060098A" w:rsidRDefault="0060098A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068" w:type="dxa"/>
          </w:tcPr>
          <w:p w14:paraId="4D6702A1" w14:textId="1C618874" w:rsidR="0060098A" w:rsidRDefault="0060098A" w:rsidP="00141834">
            <w:r>
              <w:t>721</w:t>
            </w:r>
          </w:p>
        </w:tc>
        <w:tc>
          <w:tcPr>
            <w:tcW w:w="5833" w:type="dxa"/>
          </w:tcPr>
          <w:p w14:paraId="03DCBEE5" w14:textId="675550A8" w:rsidR="0060098A" w:rsidRPr="00E54F9F" w:rsidRDefault="0060098A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701" w:type="dxa"/>
          </w:tcPr>
          <w:p w14:paraId="469419F4" w14:textId="71A1A251" w:rsidR="0060098A" w:rsidRPr="00C332E6" w:rsidRDefault="0060098A" w:rsidP="00141834">
            <w:pPr>
              <w:rPr>
                <w:strike/>
              </w:rPr>
            </w:pPr>
            <w:r w:rsidRPr="00C332E6">
              <w:rPr>
                <w:strike/>
              </w:rPr>
              <w:t>Einfache Bedienung</w:t>
            </w:r>
          </w:p>
        </w:tc>
        <w:tc>
          <w:tcPr>
            <w:tcW w:w="2797" w:type="dxa"/>
            <w:vMerge/>
          </w:tcPr>
          <w:p w14:paraId="3AB47969" w14:textId="77777777" w:rsidR="0060098A" w:rsidRDefault="0060098A" w:rsidP="00141834"/>
        </w:tc>
      </w:tr>
      <w:tr w:rsidR="0060098A" w14:paraId="586D5D83" w14:textId="77777777" w:rsidTr="0060098A">
        <w:tc>
          <w:tcPr>
            <w:tcW w:w="888" w:type="dxa"/>
            <w:vMerge/>
          </w:tcPr>
          <w:p w14:paraId="0B9712F9" w14:textId="77777777" w:rsidR="0060098A" w:rsidRDefault="0060098A" w:rsidP="00C8775B">
            <w:pPr>
              <w:tabs>
                <w:tab w:val="left" w:pos="1905"/>
              </w:tabs>
            </w:pPr>
          </w:p>
        </w:tc>
        <w:tc>
          <w:tcPr>
            <w:tcW w:w="990" w:type="dxa"/>
          </w:tcPr>
          <w:p w14:paraId="6B118336" w14:textId="6DCDCF50" w:rsidR="0060098A" w:rsidRDefault="0060098A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068" w:type="dxa"/>
          </w:tcPr>
          <w:p w14:paraId="19E3AEE6" w14:textId="3DD0112E" w:rsidR="0060098A" w:rsidRDefault="0060098A" w:rsidP="00141834">
            <w:r>
              <w:t>728-732</w:t>
            </w:r>
          </w:p>
        </w:tc>
        <w:tc>
          <w:tcPr>
            <w:tcW w:w="5833" w:type="dxa"/>
          </w:tcPr>
          <w:p w14:paraId="4EB95FD5" w14:textId="56AD81BA" w:rsidR="0060098A" w:rsidRDefault="0060098A" w:rsidP="00141834">
            <w:r w:rsidRPr="003D5AF4">
              <w:t>Es sollte die Funktion eingeführt werden, Laborwerte aufzunehmen, um den Austausch dieser Werte zu ermöglichen</w:t>
            </w:r>
            <w:r>
              <w:t>.</w:t>
            </w:r>
          </w:p>
        </w:tc>
        <w:tc>
          <w:tcPr>
            <w:tcW w:w="2701" w:type="dxa"/>
          </w:tcPr>
          <w:p w14:paraId="389E43A6" w14:textId="2C73488D" w:rsidR="0060098A" w:rsidRDefault="0060098A" w:rsidP="00141834">
            <w:r>
              <w:t>Funktion zur Aufnahme von Laborwerten</w:t>
            </w:r>
          </w:p>
        </w:tc>
        <w:tc>
          <w:tcPr>
            <w:tcW w:w="2797" w:type="dxa"/>
            <w:vMerge/>
          </w:tcPr>
          <w:p w14:paraId="2A9605E8" w14:textId="77777777" w:rsidR="0060098A" w:rsidRDefault="0060098A" w:rsidP="00141834"/>
        </w:tc>
      </w:tr>
      <w:tr w:rsidR="0060098A" w14:paraId="7C80E864" w14:textId="77777777" w:rsidTr="0060098A">
        <w:tc>
          <w:tcPr>
            <w:tcW w:w="888" w:type="dxa"/>
            <w:vMerge/>
          </w:tcPr>
          <w:p w14:paraId="775BEB03" w14:textId="77777777" w:rsidR="0060098A" w:rsidRDefault="0060098A" w:rsidP="00C8775B">
            <w:pPr>
              <w:tabs>
                <w:tab w:val="left" w:pos="1905"/>
              </w:tabs>
            </w:pPr>
          </w:p>
        </w:tc>
        <w:tc>
          <w:tcPr>
            <w:tcW w:w="990" w:type="dxa"/>
          </w:tcPr>
          <w:p w14:paraId="24B3656E" w14:textId="3DBF84F1" w:rsidR="0060098A" w:rsidRDefault="0060098A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068" w:type="dxa"/>
          </w:tcPr>
          <w:p w14:paraId="1146F498" w14:textId="10CC209F" w:rsidR="0060098A" w:rsidRDefault="0060098A" w:rsidP="00141834">
            <w:r>
              <w:t>750-755</w:t>
            </w:r>
          </w:p>
        </w:tc>
        <w:tc>
          <w:tcPr>
            <w:tcW w:w="5833" w:type="dxa"/>
          </w:tcPr>
          <w:p w14:paraId="6A223792" w14:textId="78D229BF" w:rsidR="0060098A" w:rsidRDefault="0060098A" w:rsidP="00141834">
            <w:r>
              <w:t xml:space="preserve">Die Laborwerte sollen über einen Haken angefordert werden können. </w:t>
            </w:r>
          </w:p>
        </w:tc>
        <w:tc>
          <w:tcPr>
            <w:tcW w:w="2701" w:type="dxa"/>
          </w:tcPr>
          <w:p w14:paraId="3DBAB966" w14:textId="51A143F5" w:rsidR="0060098A" w:rsidRDefault="0060098A" w:rsidP="003D5AF4">
            <w:r>
              <w:t>Laborwerte per Haken anfordern</w:t>
            </w:r>
          </w:p>
        </w:tc>
        <w:tc>
          <w:tcPr>
            <w:tcW w:w="2797" w:type="dxa"/>
            <w:vMerge/>
          </w:tcPr>
          <w:p w14:paraId="3F676455" w14:textId="77777777" w:rsidR="0060098A" w:rsidRDefault="0060098A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4952">
    <w:abstractNumId w:val="0"/>
  </w:num>
  <w:num w:numId="2" w16cid:durableId="441921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000B4"/>
    <w:rsid w:val="00044374"/>
    <w:rsid w:val="000A6723"/>
    <w:rsid w:val="000D42E0"/>
    <w:rsid w:val="00112594"/>
    <w:rsid w:val="00141834"/>
    <w:rsid w:val="001E3F8C"/>
    <w:rsid w:val="001F0292"/>
    <w:rsid w:val="002A3B46"/>
    <w:rsid w:val="002B53CE"/>
    <w:rsid w:val="002C60D1"/>
    <w:rsid w:val="002F1D42"/>
    <w:rsid w:val="0039631E"/>
    <w:rsid w:val="003A479F"/>
    <w:rsid w:val="003D5AF4"/>
    <w:rsid w:val="003E20D7"/>
    <w:rsid w:val="003F641C"/>
    <w:rsid w:val="0043268B"/>
    <w:rsid w:val="004735D6"/>
    <w:rsid w:val="004860E2"/>
    <w:rsid w:val="004D362A"/>
    <w:rsid w:val="004F518E"/>
    <w:rsid w:val="00515631"/>
    <w:rsid w:val="00516796"/>
    <w:rsid w:val="005800F4"/>
    <w:rsid w:val="00584B99"/>
    <w:rsid w:val="0060098A"/>
    <w:rsid w:val="00661A56"/>
    <w:rsid w:val="0067694B"/>
    <w:rsid w:val="006A529E"/>
    <w:rsid w:val="006F24F1"/>
    <w:rsid w:val="006F7E40"/>
    <w:rsid w:val="0075071E"/>
    <w:rsid w:val="007D6D9E"/>
    <w:rsid w:val="00807911"/>
    <w:rsid w:val="00876271"/>
    <w:rsid w:val="008B6589"/>
    <w:rsid w:val="008F58C2"/>
    <w:rsid w:val="00935676"/>
    <w:rsid w:val="00935D40"/>
    <w:rsid w:val="00972445"/>
    <w:rsid w:val="009B1A0D"/>
    <w:rsid w:val="009C1CE0"/>
    <w:rsid w:val="009F6CF4"/>
    <w:rsid w:val="00A24CCA"/>
    <w:rsid w:val="00A35CD6"/>
    <w:rsid w:val="00A913FD"/>
    <w:rsid w:val="00AE7496"/>
    <w:rsid w:val="00B0251F"/>
    <w:rsid w:val="00B30F9B"/>
    <w:rsid w:val="00B659E8"/>
    <w:rsid w:val="00BA1C54"/>
    <w:rsid w:val="00BD75F5"/>
    <w:rsid w:val="00C07A0A"/>
    <w:rsid w:val="00C332E6"/>
    <w:rsid w:val="00C8775B"/>
    <w:rsid w:val="00DF0A23"/>
    <w:rsid w:val="00E45D6C"/>
    <w:rsid w:val="00E54F9F"/>
    <w:rsid w:val="00E5723A"/>
    <w:rsid w:val="00E90A6D"/>
    <w:rsid w:val="00E94761"/>
    <w:rsid w:val="00F07678"/>
    <w:rsid w:val="00F9720F"/>
    <w:rsid w:val="00FA4E5E"/>
    <w:rsid w:val="00FC1C78"/>
    <w:rsid w:val="00FD77A5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77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77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77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77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77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07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5C6D-D30D-4F51-BCEF-0776B32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24</cp:revision>
  <dcterms:created xsi:type="dcterms:W3CDTF">2023-05-26T10:24:00Z</dcterms:created>
  <dcterms:modified xsi:type="dcterms:W3CDTF">2023-05-30T13:06:00Z</dcterms:modified>
</cp:coreProperties>
</file>